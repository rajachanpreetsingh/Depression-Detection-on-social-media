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263A" w14:textId="386712AF" w:rsidR="00C472D6" w:rsidRPr="00E05D24" w:rsidRDefault="00E05D24" w:rsidP="00E05D2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D2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DF5E76" w:rsidRPr="00E05D24">
        <w:rPr>
          <w:rFonts w:ascii="Times New Roman" w:hAnsi="Times New Roman" w:cs="Times New Roman"/>
          <w:b/>
          <w:bCs/>
          <w:sz w:val="28"/>
          <w:szCs w:val="28"/>
        </w:rPr>
        <w:t>Description of Folders</w:t>
      </w:r>
    </w:p>
    <w:p w14:paraId="597DF62D" w14:textId="7B646611" w:rsidR="00DF5E76" w:rsidRPr="00E05D24" w:rsidRDefault="00DF5E76" w:rsidP="00E05D24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</w:rPr>
      </w:pPr>
      <w:r w:rsidRPr="00E05D24">
        <w:rPr>
          <w:rFonts w:ascii="Times New Roman" w:hAnsi="Times New Roman" w:cs="Times New Roman"/>
          <w:b/>
          <w:bCs/>
        </w:rPr>
        <w:t>thesis_code_submission</w:t>
      </w:r>
      <w:r w:rsidR="005D235D" w:rsidRPr="00E05D24">
        <w:rPr>
          <w:rFonts w:ascii="Times New Roman" w:hAnsi="Times New Roman" w:cs="Times New Roman"/>
        </w:rPr>
        <w:t xml:space="preserve">: The </w:t>
      </w:r>
      <w:r w:rsidR="00597F3A" w:rsidRPr="00E05D24">
        <w:rPr>
          <w:rFonts w:ascii="Times New Roman" w:hAnsi="Times New Roman" w:cs="Times New Roman"/>
        </w:rPr>
        <w:t>folder containing sub-folders for Experiments and Proposed Solution</w:t>
      </w:r>
      <w:r w:rsidR="00F6391A" w:rsidRPr="00E05D24">
        <w:rPr>
          <w:rFonts w:ascii="Times New Roman" w:hAnsi="Times New Roman" w:cs="Times New Roman"/>
        </w:rPr>
        <w:t>.</w:t>
      </w:r>
    </w:p>
    <w:p w14:paraId="2B77FA40" w14:textId="55AC9877" w:rsidR="009F3719" w:rsidRPr="009F3719" w:rsidRDefault="006B5A63" w:rsidP="00901D61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1E44D9">
        <w:rPr>
          <w:rFonts w:ascii="Times New Roman" w:hAnsi="Times New Roman" w:cs="Times New Roman"/>
          <w:b/>
          <w:bCs/>
        </w:rPr>
        <w:t xml:space="preserve">Experiments </w:t>
      </w:r>
      <w:r w:rsidR="00043936" w:rsidRPr="001E44D9">
        <w:rPr>
          <w:rFonts w:ascii="Times New Roman" w:hAnsi="Times New Roman" w:cs="Times New Roman"/>
          <w:b/>
          <w:bCs/>
        </w:rPr>
        <w:t>folder</w:t>
      </w:r>
      <w:r w:rsidR="00F52D44">
        <w:rPr>
          <w:rFonts w:ascii="Times New Roman" w:hAnsi="Times New Roman" w:cs="Times New Roman"/>
        </w:rPr>
        <w:t xml:space="preserve">: </w:t>
      </w:r>
    </w:p>
    <w:p w14:paraId="7CDAC774" w14:textId="19775876" w:rsidR="00D50799" w:rsidRPr="00901D61" w:rsidRDefault="00D50799" w:rsidP="00901D61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901D61">
        <w:rPr>
          <w:rFonts w:ascii="Times New Roman" w:hAnsi="Times New Roman" w:cs="Times New Roman"/>
          <w:b/>
          <w:bCs/>
        </w:rPr>
        <w:t>code_files+dataset</w:t>
      </w:r>
      <w:r w:rsidR="009F3719" w:rsidRPr="00901D61">
        <w:rPr>
          <w:rFonts w:ascii="Times New Roman" w:hAnsi="Times New Roman" w:cs="Times New Roman"/>
        </w:rPr>
        <w:t xml:space="preserve"> : Folder containing all files for experimental module at Tweet Level</w:t>
      </w:r>
      <w:r w:rsidR="006B5FCD">
        <w:rPr>
          <w:rFonts w:ascii="Times New Roman" w:hAnsi="Times New Roman" w:cs="Times New Roman"/>
        </w:rPr>
        <w:t>.</w:t>
      </w:r>
    </w:p>
    <w:p w14:paraId="3CDE0D12" w14:textId="12896283" w:rsidR="00021069" w:rsidRDefault="001E44D9" w:rsidP="001D6E6C">
      <w:pPr>
        <w:pStyle w:val="ListParagraph"/>
        <w:numPr>
          <w:ilvl w:val="3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1E44D9">
        <w:rPr>
          <w:rFonts w:ascii="Times New Roman" w:hAnsi="Times New Roman" w:cs="Times New Roman"/>
          <w:b/>
          <w:bCs/>
          <w:color w:val="000000" w:themeColor="text1"/>
        </w:rPr>
        <w:t>word2vec.model</w:t>
      </w:r>
      <w:r w:rsidR="00021069">
        <w:rPr>
          <w:rFonts w:ascii="Times New Roman" w:hAnsi="Times New Roman" w:cs="Times New Roman"/>
          <w:color w:val="000000" w:themeColor="text1"/>
        </w:rPr>
        <w:t xml:space="preserve">: </w:t>
      </w:r>
      <w:r w:rsidR="006A16A3">
        <w:rPr>
          <w:rFonts w:ascii="Times New Roman" w:hAnsi="Times New Roman" w:cs="Times New Roman"/>
          <w:color w:val="000000" w:themeColor="text1"/>
        </w:rPr>
        <w:t>F</w:t>
      </w:r>
      <w:r w:rsidR="00320AF0">
        <w:rPr>
          <w:rFonts w:ascii="Times New Roman" w:hAnsi="Times New Roman" w:cs="Times New Roman"/>
          <w:color w:val="000000" w:themeColor="text1"/>
        </w:rPr>
        <w:t>ile</w:t>
      </w:r>
      <w:r w:rsidR="006A16A3">
        <w:rPr>
          <w:rFonts w:ascii="Times New Roman" w:hAnsi="Times New Roman" w:cs="Times New Roman"/>
          <w:color w:val="000000" w:themeColor="text1"/>
        </w:rPr>
        <w:t xml:space="preserve"> </w:t>
      </w:r>
      <w:r w:rsidR="00412C27">
        <w:rPr>
          <w:rFonts w:ascii="Times New Roman" w:hAnsi="Times New Roman" w:cs="Times New Roman"/>
          <w:color w:val="000000" w:themeColor="text1"/>
        </w:rPr>
        <w:t>con</w:t>
      </w:r>
      <w:r w:rsidR="00B14FDE">
        <w:rPr>
          <w:rFonts w:ascii="Times New Roman" w:hAnsi="Times New Roman" w:cs="Times New Roman"/>
          <w:color w:val="000000" w:themeColor="text1"/>
        </w:rPr>
        <w:t xml:space="preserve">taining </w:t>
      </w:r>
      <w:r w:rsidR="007C15A9">
        <w:rPr>
          <w:rFonts w:ascii="Times New Roman" w:hAnsi="Times New Roman" w:cs="Times New Roman"/>
          <w:color w:val="000000" w:themeColor="text1"/>
        </w:rPr>
        <w:t>pre-processed word</w:t>
      </w:r>
      <w:r w:rsidR="005E2D46">
        <w:rPr>
          <w:rFonts w:ascii="Times New Roman" w:hAnsi="Times New Roman" w:cs="Times New Roman"/>
          <w:color w:val="000000" w:themeColor="text1"/>
        </w:rPr>
        <w:t xml:space="preserve"> vectors</w:t>
      </w:r>
      <w:r w:rsidR="006B5FCD">
        <w:rPr>
          <w:rFonts w:ascii="Times New Roman" w:hAnsi="Times New Roman" w:cs="Times New Roman"/>
          <w:color w:val="000000" w:themeColor="text1"/>
        </w:rPr>
        <w:t>.</w:t>
      </w:r>
    </w:p>
    <w:p w14:paraId="3A4908ED" w14:textId="3B95058B" w:rsidR="005E2D46" w:rsidRPr="005E2D46" w:rsidRDefault="00021069" w:rsidP="001D6E6C">
      <w:pPr>
        <w:pStyle w:val="ListParagraph"/>
        <w:numPr>
          <w:ilvl w:val="3"/>
          <w:numId w:val="13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021069">
        <w:rPr>
          <w:rFonts w:ascii="Times New Roman" w:hAnsi="Times New Roman" w:cs="Times New Roman"/>
          <w:b/>
          <w:bCs/>
        </w:rPr>
        <w:t>word2vec_model.bin</w:t>
      </w:r>
      <w:r w:rsidR="00FE4956">
        <w:rPr>
          <w:rFonts w:ascii="Times New Roman" w:hAnsi="Times New Roman" w:cs="Times New Roman"/>
        </w:rPr>
        <w:t xml:space="preserve">: </w:t>
      </w:r>
      <w:r w:rsidR="006A16A3" w:rsidRPr="006A16A3">
        <w:rPr>
          <w:rFonts w:ascii="Times New Roman" w:hAnsi="Times New Roman" w:cs="Times New Roman"/>
        </w:rPr>
        <w:t>F</w:t>
      </w:r>
      <w:r w:rsidR="00320AF0">
        <w:rPr>
          <w:rFonts w:ascii="Times New Roman" w:hAnsi="Times New Roman" w:cs="Times New Roman"/>
        </w:rPr>
        <w:t>ile</w:t>
      </w:r>
      <w:r w:rsidR="006A16A3" w:rsidRPr="006A16A3">
        <w:rPr>
          <w:rFonts w:ascii="Times New Roman" w:hAnsi="Times New Roman" w:cs="Times New Roman"/>
        </w:rPr>
        <w:t xml:space="preserve"> generated by Word2vec trained embeddings</w:t>
      </w:r>
      <w:r w:rsidR="006B5FCD">
        <w:rPr>
          <w:rFonts w:ascii="Times New Roman" w:hAnsi="Times New Roman" w:cs="Times New Roman"/>
        </w:rPr>
        <w:t>.</w:t>
      </w:r>
    </w:p>
    <w:p w14:paraId="2ACCE0B4" w14:textId="0F4C2BC4" w:rsidR="005E2D46" w:rsidRPr="000746B9" w:rsidRDefault="005E2D46" w:rsidP="001D6E6C">
      <w:pPr>
        <w:pStyle w:val="ListParagraph"/>
        <w:numPr>
          <w:ilvl w:val="3"/>
          <w:numId w:val="13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5E2D46">
        <w:rPr>
          <w:rFonts w:ascii="Times New Roman" w:hAnsi="Times New Roman" w:cs="Times New Roman"/>
          <w:b/>
          <w:bCs/>
        </w:rPr>
        <w:t>glove.6B</w:t>
      </w:r>
      <w:r w:rsidR="00FE4956">
        <w:rPr>
          <w:rFonts w:ascii="Times New Roman" w:hAnsi="Times New Roman" w:cs="Times New Roman"/>
        </w:rPr>
        <w:t>:</w:t>
      </w:r>
      <w:r w:rsidR="00FE495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Folder </w:t>
      </w:r>
      <w:r w:rsidR="008951ED">
        <w:rPr>
          <w:rFonts w:ascii="Times New Roman" w:hAnsi="Times New Roman" w:cs="Times New Roman"/>
        </w:rPr>
        <w:t>containing pre-trained Glove embeddings</w:t>
      </w:r>
      <w:r w:rsidR="006B5FCD">
        <w:rPr>
          <w:rFonts w:ascii="Times New Roman" w:hAnsi="Times New Roman" w:cs="Times New Roman"/>
        </w:rPr>
        <w:t>.</w:t>
      </w:r>
    </w:p>
    <w:p w14:paraId="00893796" w14:textId="7F22C11A" w:rsidR="000746B9" w:rsidRPr="002B7AE6" w:rsidRDefault="00936AC6" w:rsidP="00936AC6">
      <w:pPr>
        <w:pStyle w:val="ListParagraph"/>
        <w:numPr>
          <w:ilvl w:val="3"/>
          <w:numId w:val="13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22255">
        <w:rPr>
          <w:rFonts w:ascii="Times New Roman" w:hAnsi="Times New Roman" w:cs="Times New Roman"/>
          <w:b/>
          <w:bCs/>
        </w:rPr>
        <w:t>users_having_info.csv</w:t>
      </w:r>
      <w:r w:rsidR="00FE49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This file contains Information of</w:t>
      </w:r>
      <w:r w:rsidR="00D8754F">
        <w:rPr>
          <w:rFonts w:ascii="Times New Roman" w:hAnsi="Times New Roman" w:cs="Times New Roman"/>
        </w:rPr>
        <w:t xml:space="preserve"> </w:t>
      </w:r>
      <w:r w:rsidR="00073A1D">
        <w:rPr>
          <w:rFonts w:ascii="Times New Roman" w:hAnsi="Times New Roman" w:cs="Times New Roman"/>
        </w:rPr>
        <w:t xml:space="preserve">attributes related with the </w:t>
      </w:r>
      <w:r w:rsidR="00D8754F">
        <w:rPr>
          <w:rFonts w:ascii="Times New Roman" w:hAnsi="Times New Roman" w:cs="Times New Roman"/>
        </w:rPr>
        <w:t>Tweet</w:t>
      </w:r>
      <w:r w:rsidR="00091573">
        <w:rPr>
          <w:rFonts w:ascii="Times New Roman" w:hAnsi="Times New Roman" w:cs="Times New Roman"/>
        </w:rPr>
        <w:t xml:space="preserve"> </w:t>
      </w:r>
      <w:r w:rsidR="00F156E0">
        <w:rPr>
          <w:rFonts w:ascii="Times New Roman" w:hAnsi="Times New Roman" w:cs="Times New Roman"/>
        </w:rPr>
        <w:t xml:space="preserve">of </w:t>
      </w:r>
      <w:r w:rsidR="00D25D40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>w</w:t>
      </w:r>
      <w:r w:rsidR="003224A5">
        <w:rPr>
          <w:rFonts w:ascii="Times New Roman" w:hAnsi="Times New Roman" w:cs="Times New Roman"/>
        </w:rPr>
        <w:t xml:space="preserve">hich </w:t>
      </w:r>
      <w:r w:rsidR="00D8754F">
        <w:rPr>
          <w:rFonts w:ascii="Times New Roman" w:hAnsi="Times New Roman" w:cs="Times New Roman"/>
        </w:rPr>
        <w:t xml:space="preserve">will be further utilized </w:t>
      </w:r>
      <w:r w:rsidR="00091573">
        <w:rPr>
          <w:rFonts w:ascii="Times New Roman" w:hAnsi="Times New Roman" w:cs="Times New Roman"/>
        </w:rPr>
        <w:t>to extract</w:t>
      </w:r>
      <w:r w:rsidR="003224A5">
        <w:rPr>
          <w:rFonts w:ascii="Times New Roman" w:hAnsi="Times New Roman" w:cs="Times New Roman"/>
        </w:rPr>
        <w:t xml:space="preserve"> </w:t>
      </w:r>
      <w:r w:rsidR="00FF50E1">
        <w:rPr>
          <w:rFonts w:ascii="Times New Roman" w:hAnsi="Times New Roman" w:cs="Times New Roman"/>
        </w:rPr>
        <w:t xml:space="preserve">the </w:t>
      </w:r>
      <w:r w:rsidR="00091573">
        <w:rPr>
          <w:rFonts w:ascii="Times New Roman" w:hAnsi="Times New Roman" w:cs="Times New Roman"/>
        </w:rPr>
        <w:t xml:space="preserve">user’s profile </w:t>
      </w:r>
      <w:r w:rsidR="00FF50E1">
        <w:rPr>
          <w:rFonts w:ascii="Times New Roman" w:hAnsi="Times New Roman" w:cs="Times New Roman"/>
        </w:rPr>
        <w:t>information</w:t>
      </w:r>
      <w:r w:rsidR="00D25D40">
        <w:rPr>
          <w:rFonts w:ascii="Times New Roman" w:hAnsi="Times New Roman" w:cs="Times New Roman"/>
        </w:rPr>
        <w:t xml:space="preserve"> under 1.1.5</w:t>
      </w:r>
      <w:r w:rsidR="00073A1D">
        <w:rPr>
          <w:rFonts w:ascii="Times New Roman" w:hAnsi="Times New Roman" w:cs="Times New Roman"/>
        </w:rPr>
        <w:t>.</w:t>
      </w:r>
    </w:p>
    <w:p w14:paraId="2FD8BE0C" w14:textId="044269BD" w:rsidR="009C6369" w:rsidRPr="00891F76" w:rsidRDefault="00320AF0" w:rsidP="00DA29AA">
      <w:pPr>
        <w:pStyle w:val="ListParagraph"/>
        <w:numPr>
          <w:ilvl w:val="3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320AF0">
        <w:rPr>
          <w:rFonts w:ascii="Times New Roman" w:hAnsi="Times New Roman" w:cs="Times New Roman"/>
          <w:b/>
          <w:bCs/>
        </w:rPr>
        <w:t>users_info_all_combined.csv</w:t>
      </w:r>
      <w:r w:rsidR="00FE49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8830B8">
        <w:rPr>
          <w:rFonts w:ascii="Times New Roman" w:hAnsi="Times New Roman" w:cs="Times New Roman"/>
        </w:rPr>
        <w:t>This f</w:t>
      </w:r>
      <w:r w:rsidR="00FB6ECA">
        <w:rPr>
          <w:rFonts w:ascii="Times New Roman" w:hAnsi="Times New Roman" w:cs="Times New Roman"/>
        </w:rPr>
        <w:t>ile</w:t>
      </w:r>
      <w:r w:rsidR="008830B8">
        <w:rPr>
          <w:rFonts w:ascii="Times New Roman" w:hAnsi="Times New Roman" w:cs="Times New Roman"/>
        </w:rPr>
        <w:t xml:space="preserve"> contains information of </w:t>
      </w:r>
      <w:r w:rsidR="00EF30E8">
        <w:rPr>
          <w:rFonts w:ascii="Times New Roman" w:hAnsi="Times New Roman" w:cs="Times New Roman"/>
        </w:rPr>
        <w:t>users</w:t>
      </w:r>
      <w:r w:rsidR="00355984">
        <w:rPr>
          <w:rFonts w:ascii="Times New Roman" w:hAnsi="Times New Roman" w:cs="Times New Roman"/>
        </w:rPr>
        <w:t xml:space="preserve"> combined</w:t>
      </w:r>
      <w:r w:rsidR="00DA29AA">
        <w:rPr>
          <w:rFonts w:ascii="Times New Roman" w:hAnsi="Times New Roman" w:cs="Times New Roman"/>
        </w:rPr>
        <w:t xml:space="preserve"> </w:t>
      </w:r>
      <w:r w:rsidR="00355984">
        <w:rPr>
          <w:rFonts w:ascii="Times New Roman" w:hAnsi="Times New Roman" w:cs="Times New Roman"/>
        </w:rPr>
        <w:t>using</w:t>
      </w:r>
      <w:r w:rsidR="009C6369">
        <w:rPr>
          <w:rFonts w:ascii="Times New Roman" w:hAnsi="Times New Roman" w:cs="Times New Roman"/>
        </w:rPr>
        <w:t xml:space="preserve"> </w:t>
      </w:r>
      <w:r w:rsidR="00DA29AA">
        <w:rPr>
          <w:rFonts w:ascii="Times New Roman" w:hAnsi="Times New Roman" w:cs="Times New Roman"/>
        </w:rPr>
        <w:t>ten csv</w:t>
      </w:r>
      <w:r w:rsidR="009C6369">
        <w:rPr>
          <w:rFonts w:ascii="Times New Roman" w:hAnsi="Times New Roman" w:cs="Times New Roman"/>
        </w:rPr>
        <w:t xml:space="preserve"> f</w:t>
      </w:r>
      <w:r w:rsidR="0080162D">
        <w:rPr>
          <w:rFonts w:ascii="Times New Roman" w:hAnsi="Times New Roman" w:cs="Times New Roman"/>
        </w:rPr>
        <w:t>iles</w:t>
      </w:r>
      <w:r w:rsidR="009C6369">
        <w:rPr>
          <w:rFonts w:ascii="Times New Roman" w:hAnsi="Times New Roman" w:cs="Times New Roman"/>
        </w:rPr>
        <w:t xml:space="preserve"> </w:t>
      </w:r>
      <w:r w:rsidR="00FA5656">
        <w:rPr>
          <w:rFonts w:ascii="Times New Roman" w:hAnsi="Times New Roman" w:cs="Times New Roman"/>
        </w:rPr>
        <w:t>from</w:t>
      </w:r>
      <w:r w:rsidR="009C6369">
        <w:rPr>
          <w:rFonts w:ascii="Times New Roman" w:hAnsi="Times New Roman" w:cs="Times New Roman"/>
        </w:rPr>
        <w:t xml:space="preserve"> the </w:t>
      </w:r>
      <w:r w:rsidR="009C6369" w:rsidRPr="009C6369">
        <w:rPr>
          <w:rFonts w:ascii="Times New Roman" w:hAnsi="Times New Roman" w:cs="Times New Roman"/>
          <w:b/>
          <w:bCs/>
        </w:rPr>
        <w:t>dataset</w:t>
      </w:r>
      <w:r w:rsidR="00753C0B">
        <w:rPr>
          <w:rFonts w:ascii="Times New Roman" w:hAnsi="Times New Roman" w:cs="Times New Roman"/>
          <w:b/>
          <w:bCs/>
        </w:rPr>
        <w:t xml:space="preserve"> </w:t>
      </w:r>
      <w:r w:rsidR="009C6369" w:rsidRPr="006313E8">
        <w:rPr>
          <w:rFonts w:ascii="Times New Roman" w:hAnsi="Times New Roman" w:cs="Times New Roman"/>
        </w:rPr>
        <w:t>sub-folder</w:t>
      </w:r>
      <w:r w:rsidR="00E23A3B">
        <w:rPr>
          <w:rFonts w:ascii="Times New Roman" w:hAnsi="Times New Roman" w:cs="Times New Roman"/>
        </w:rPr>
        <w:t>. However,</w:t>
      </w:r>
      <w:r w:rsidR="00891F76">
        <w:rPr>
          <w:rFonts w:ascii="Times New Roman" w:hAnsi="Times New Roman" w:cs="Times New Roman"/>
        </w:rPr>
        <w:t xml:space="preserve"> th</w:t>
      </w:r>
      <w:r w:rsidR="004763A7">
        <w:rPr>
          <w:rFonts w:ascii="Times New Roman" w:hAnsi="Times New Roman" w:cs="Times New Roman"/>
        </w:rPr>
        <w:t>e</w:t>
      </w:r>
      <w:r w:rsidR="00891F76">
        <w:rPr>
          <w:rFonts w:ascii="Times New Roman" w:hAnsi="Times New Roman" w:cs="Times New Roman"/>
        </w:rPr>
        <w:t xml:space="preserve"> fil</w:t>
      </w:r>
      <w:r w:rsidR="004763A7">
        <w:rPr>
          <w:rFonts w:ascii="Times New Roman" w:hAnsi="Times New Roman" w:cs="Times New Roman"/>
        </w:rPr>
        <w:t>e</w:t>
      </w:r>
      <w:r w:rsidR="00DA29AA">
        <w:rPr>
          <w:rFonts w:ascii="Times New Roman" w:hAnsi="Times New Roman" w:cs="Times New Roman"/>
        </w:rPr>
        <w:t xml:space="preserve"> </w:t>
      </w:r>
      <w:r w:rsidR="004763A7">
        <w:rPr>
          <w:rFonts w:ascii="Times New Roman" w:hAnsi="Times New Roman" w:cs="Times New Roman"/>
        </w:rPr>
        <w:t>(</w:t>
      </w:r>
      <w:r w:rsidR="004763A7" w:rsidRPr="00320AF0">
        <w:rPr>
          <w:rFonts w:ascii="Times New Roman" w:hAnsi="Times New Roman" w:cs="Times New Roman"/>
          <w:b/>
          <w:bCs/>
        </w:rPr>
        <w:t>users_info_all_combined.csv</w:t>
      </w:r>
      <w:r w:rsidR="004763A7">
        <w:rPr>
          <w:rFonts w:ascii="Times New Roman" w:hAnsi="Times New Roman" w:cs="Times New Roman"/>
        </w:rPr>
        <w:t xml:space="preserve">) </w:t>
      </w:r>
      <w:r w:rsidR="00891F76">
        <w:rPr>
          <w:rFonts w:ascii="Times New Roman" w:hAnsi="Times New Roman" w:cs="Times New Roman"/>
        </w:rPr>
        <w:t>contains information extracted from each user’s</w:t>
      </w:r>
      <w:r w:rsidR="00DA29AA">
        <w:rPr>
          <w:rFonts w:ascii="Times New Roman" w:hAnsi="Times New Roman" w:cs="Times New Roman"/>
        </w:rPr>
        <w:t xml:space="preserve"> </w:t>
      </w:r>
      <w:r w:rsidR="00891F76">
        <w:rPr>
          <w:rFonts w:ascii="Times New Roman" w:hAnsi="Times New Roman" w:cs="Times New Roman"/>
        </w:rPr>
        <w:t>profile</w:t>
      </w:r>
      <w:r w:rsidR="00297A6E">
        <w:rPr>
          <w:rFonts w:ascii="Times New Roman" w:hAnsi="Times New Roman" w:cs="Times New Roman"/>
        </w:rPr>
        <w:t xml:space="preserve"> which will be utilized for </w:t>
      </w:r>
      <w:r w:rsidR="00787BAA">
        <w:rPr>
          <w:rFonts w:ascii="Times New Roman" w:hAnsi="Times New Roman" w:cs="Times New Roman"/>
        </w:rPr>
        <w:t xml:space="preserve">data </w:t>
      </w:r>
      <w:r w:rsidR="00297A6E">
        <w:rPr>
          <w:rFonts w:ascii="Times New Roman" w:hAnsi="Times New Roman" w:cs="Times New Roman"/>
        </w:rPr>
        <w:t xml:space="preserve">visualization </w:t>
      </w:r>
      <w:r w:rsidR="00787BAA">
        <w:rPr>
          <w:rFonts w:ascii="Times New Roman" w:hAnsi="Times New Roman" w:cs="Times New Roman"/>
        </w:rPr>
        <w:t xml:space="preserve">and </w:t>
      </w:r>
      <w:r w:rsidR="00F15B08">
        <w:rPr>
          <w:rFonts w:ascii="Times New Roman" w:hAnsi="Times New Roman" w:cs="Times New Roman"/>
        </w:rPr>
        <w:t>analysis</w:t>
      </w:r>
      <w:r w:rsidR="00891F76">
        <w:rPr>
          <w:rFonts w:ascii="Times New Roman" w:hAnsi="Times New Roman" w:cs="Times New Roman"/>
        </w:rPr>
        <w:t>.</w:t>
      </w:r>
    </w:p>
    <w:p w14:paraId="5D88AE72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all_user_details_all_eight.csv</w:t>
      </w:r>
    </w:p>
    <w:p w14:paraId="5F994565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all_user_details_all_five.csv</w:t>
      </w:r>
    </w:p>
    <w:p w14:paraId="160828CF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all_user_details_all_four.csv</w:t>
      </w:r>
    </w:p>
    <w:p w14:paraId="52123D01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all_user_details_all_nine.csv</w:t>
      </w:r>
    </w:p>
    <w:p w14:paraId="20BB24DC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all_user_details_all_seven.csv</w:t>
      </w:r>
    </w:p>
    <w:p w14:paraId="4681C910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all_user_details_all_six.csv</w:t>
      </w:r>
    </w:p>
    <w:p w14:paraId="7C0B4D0A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all_user_details_all_ten.csv</w:t>
      </w:r>
    </w:p>
    <w:p w14:paraId="58977DDB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t>all_user_details_all_three.csv</w:t>
      </w:r>
    </w:p>
    <w:p w14:paraId="46C412E6" w14:textId="77777777" w:rsidR="009C6369" w:rsidRPr="0080162D" w:rsidRDefault="009C6369" w:rsidP="001D6E6C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80162D">
        <w:rPr>
          <w:rFonts w:ascii="Times New Roman" w:hAnsi="Times New Roman" w:cs="Times New Roman"/>
        </w:rPr>
        <w:lastRenderedPageBreak/>
        <w:t>all_user_details_all_two.csv</w:t>
      </w:r>
    </w:p>
    <w:p w14:paraId="28B671BF" w14:textId="6EA94690" w:rsidR="00042E41" w:rsidRPr="00042E41" w:rsidRDefault="009C6369" w:rsidP="00042E41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0162D">
        <w:rPr>
          <w:rFonts w:ascii="Times New Roman" w:hAnsi="Times New Roman" w:cs="Times New Roman"/>
        </w:rPr>
        <w:t>all_user_details_all.csv</w:t>
      </w:r>
    </w:p>
    <w:p w14:paraId="6F04FC98" w14:textId="77777777" w:rsidR="00042E41" w:rsidRPr="00042E41" w:rsidRDefault="00042E41" w:rsidP="002B6D79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9537"/>
      </w:tblGrid>
      <w:tr w:rsidR="00EF0139" w:rsidRPr="004D69E4" w14:paraId="32D259A6" w14:textId="77777777" w:rsidTr="00792354">
        <w:trPr>
          <w:trHeight w:val="1182"/>
        </w:trPr>
        <w:tc>
          <w:tcPr>
            <w:tcW w:w="9537" w:type="dxa"/>
          </w:tcPr>
          <w:p w14:paraId="1EEE30C9" w14:textId="77777777" w:rsidR="00EF0139" w:rsidRPr="004D69E4" w:rsidRDefault="00EF0139" w:rsidP="007923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69E4">
              <w:rPr>
                <w:rFonts w:ascii="Times New Roman" w:hAnsi="Times New Roman" w:cs="Times New Roman"/>
              </w:rPr>
              <w:t>Index(['id',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conversation_id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'date', 'time',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timezone</w:t>
            </w:r>
            <w:proofErr w:type="spellEnd"/>
            <w:r w:rsidRPr="004D69E4">
              <w:rPr>
                <w:rFonts w:ascii="Times New Roman" w:hAnsi="Times New Roman" w:cs="Times New Roman"/>
              </w:rPr>
              <w:t>','</w:t>
            </w:r>
            <w:proofErr w:type="spellStart"/>
            <w:r w:rsidRPr="004D69E4">
              <w:rPr>
                <w:rFonts w:ascii="Times New Roman" w:hAnsi="Times New Roman" w:cs="Times New Roman"/>
              </w:rPr>
              <w:t>user_id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'username', 'name', 'place', 'tweet', 'mentions',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urls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'photos',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replies_count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retweets_count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likes_count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 xml:space="preserve">', 'hashtags', </w:t>
            </w:r>
            <w:proofErr w:type="spellStart"/>
            <w:r w:rsidRPr="004D69E4">
              <w:rPr>
                <w:rFonts w:ascii="Times New Roman" w:hAnsi="Times New Roman" w:cs="Times New Roman"/>
              </w:rPr>
              <w:t>cashtags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'link', 'retweet',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quote_url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'video', 'near', 'geo', 'source',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user_rt_id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user_rt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retweet_id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reply_to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retweet_date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'translate',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trans_src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trans_dest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'target', 'category',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lower_username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person_name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person_username</w:t>
            </w:r>
            <w:proofErr w:type="spellEnd"/>
            <w:r w:rsidRPr="004D69E4">
              <w:rPr>
                <w:rFonts w:ascii="Times New Roman" w:hAnsi="Times New Roman" w:cs="Times New Roman"/>
              </w:rPr>
              <w:t>'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person_followers_count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person_listed_count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person_following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person_favorites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person_verified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person_default_profile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person_location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person_statuses_count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person_description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person_geo_enabled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person_contributors_enabled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account_creation_date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'year', 'month', 'day', 'hour', 'text', 'source',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direct_reply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retweet_status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retweet_count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favorite_count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hashtags_count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urls_count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user_mentions_count</w:t>
            </w:r>
            <w:proofErr w:type="spellEnd"/>
            <w:r w:rsidRPr="004D69E4">
              <w:rPr>
                <w:rFonts w:ascii="Times New Roman" w:hAnsi="Times New Roman" w:cs="Times New Roman"/>
              </w:rPr>
              <w:t>', '</w:t>
            </w:r>
            <w:proofErr w:type="spellStart"/>
            <w:r w:rsidRPr="004D69E4">
              <w:rPr>
                <w:rFonts w:ascii="Times New Roman" w:hAnsi="Times New Roman" w:cs="Times New Roman"/>
              </w:rPr>
              <w:t>lower_username</w:t>
            </w:r>
            <w:proofErr w:type="spellEnd"/>
            <w:r w:rsidRPr="004D69E4">
              <w:rPr>
                <w:rFonts w:ascii="Times New Roman" w:hAnsi="Times New Roman" w:cs="Times New Roman"/>
              </w:rPr>
              <w:t xml:space="preserve">'], </w:t>
            </w:r>
            <w:proofErr w:type="spellStart"/>
            <w:r w:rsidRPr="004D69E4">
              <w:rPr>
                <w:rFonts w:ascii="Times New Roman" w:hAnsi="Times New Roman" w:cs="Times New Roman"/>
              </w:rPr>
              <w:t>dtype</w:t>
            </w:r>
            <w:proofErr w:type="spellEnd"/>
            <w:r w:rsidRPr="004D69E4">
              <w:rPr>
                <w:rFonts w:ascii="Times New Roman" w:hAnsi="Times New Roman" w:cs="Times New Roman"/>
              </w:rPr>
              <w:t>='object')</w:t>
            </w:r>
          </w:p>
        </w:tc>
      </w:tr>
    </w:tbl>
    <w:p w14:paraId="353AB4CF" w14:textId="11400722" w:rsidR="00042E41" w:rsidRPr="005A41C5" w:rsidRDefault="00042E41" w:rsidP="00042E41">
      <w:pPr>
        <w:tabs>
          <w:tab w:val="left" w:pos="284"/>
        </w:tabs>
        <w:spacing w:line="480" w:lineRule="auto"/>
        <w:jc w:val="center"/>
        <w:rPr>
          <w:ins w:id="0" w:author="Chanpreet Singh" w:date="2020-05-06T20:50:00Z"/>
          <w:rFonts w:ascii="Times New Roman" w:eastAsia="Times New Roman" w:hAnsi="Times New Roman" w:cs="Times New Roman"/>
          <w:b/>
          <w:sz w:val="20"/>
          <w:szCs w:val="20"/>
        </w:rPr>
      </w:pPr>
      <w:ins w:id="1" w:author="Chanpreet Singh" w:date="2020-05-06T20:50:00Z">
        <w:r w:rsidRPr="005A41C5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Table </w:t>
        </w:r>
      </w:ins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ins w:id="2" w:author="Chanpreet Singh" w:date="2020-05-06T20:50:00Z">
        <w:r w:rsidRPr="005A41C5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ins>
      <w:r w:rsidR="00053701">
        <w:rPr>
          <w:rFonts w:ascii="Times New Roman" w:eastAsia="Times New Roman" w:hAnsi="Times New Roman" w:cs="Times New Roman"/>
          <w:b/>
          <w:bCs/>
          <w:sz w:val="20"/>
          <w:szCs w:val="20"/>
        </w:rPr>
        <w:t>Attributes of user information</w:t>
      </w:r>
      <w:r w:rsidR="002B041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(experiments)</w:t>
      </w:r>
    </w:p>
    <w:p w14:paraId="6D4DD504" w14:textId="46952001" w:rsidR="005E2D46" w:rsidRPr="000F155A" w:rsidRDefault="001E6A55" w:rsidP="005E2D46">
      <w:pPr>
        <w:spacing w:line="480" w:lineRule="auto"/>
        <w:jc w:val="both"/>
        <w:rPr>
          <w:rFonts w:ascii="Times New Roman" w:hAnsi="Times New Roman" w:cs="Times New Roman"/>
        </w:rPr>
      </w:pPr>
      <w:r w:rsidRPr="001E6A55">
        <w:rPr>
          <w:rFonts w:ascii="Times New Roman" w:hAnsi="Times New Roman" w:cs="Times New Roman"/>
        </w:rPr>
        <w:t xml:space="preserve">Table 1 shows the </w:t>
      </w:r>
      <w:r w:rsidR="00523D06">
        <w:rPr>
          <w:rFonts w:ascii="Times New Roman" w:hAnsi="Times New Roman" w:cs="Times New Roman"/>
        </w:rPr>
        <w:t xml:space="preserve">list of attributes of user information under the </w:t>
      </w:r>
      <w:r w:rsidR="007F389A">
        <w:rPr>
          <w:rFonts w:ascii="Times New Roman" w:hAnsi="Times New Roman" w:cs="Times New Roman"/>
        </w:rPr>
        <w:t>(</w:t>
      </w:r>
      <w:r w:rsidR="00523D06" w:rsidRPr="00320AF0">
        <w:rPr>
          <w:rFonts w:ascii="Times New Roman" w:hAnsi="Times New Roman" w:cs="Times New Roman"/>
          <w:b/>
          <w:bCs/>
        </w:rPr>
        <w:t>users_info_all_combined.csv</w:t>
      </w:r>
      <w:r w:rsidR="007F389A">
        <w:rPr>
          <w:rFonts w:ascii="Times New Roman" w:hAnsi="Times New Roman" w:cs="Times New Roman"/>
          <w:b/>
          <w:bCs/>
        </w:rPr>
        <w:t>)</w:t>
      </w:r>
      <w:r w:rsidR="00523D06">
        <w:rPr>
          <w:rFonts w:ascii="Times New Roman" w:hAnsi="Times New Roman" w:cs="Times New Roman"/>
          <w:b/>
          <w:bCs/>
        </w:rPr>
        <w:t xml:space="preserve"> </w:t>
      </w:r>
      <w:r w:rsidR="00523D06" w:rsidRPr="00523D06">
        <w:rPr>
          <w:rFonts w:ascii="Times New Roman" w:hAnsi="Times New Roman" w:cs="Times New Roman"/>
        </w:rPr>
        <w:t>file.</w:t>
      </w:r>
    </w:p>
    <w:p w14:paraId="38122645" w14:textId="667BE056" w:rsidR="00A220C2" w:rsidRPr="00A220C2" w:rsidRDefault="003F3605" w:rsidP="00A220C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Dataset</w:t>
      </w:r>
      <w:r w:rsidR="00FE4956">
        <w:rPr>
          <w:rFonts w:ascii="Times New Roman" w:hAnsi="Times New Roman" w:cs="Times New Roman"/>
          <w:b/>
          <w:bCs/>
        </w:rPr>
        <w:t xml:space="preserve"> sub-folder</w:t>
      </w:r>
      <w:r w:rsidR="00FE4956">
        <w:rPr>
          <w:rFonts w:ascii="Times New Roman" w:hAnsi="Times New Roman" w:cs="Times New Roman"/>
        </w:rPr>
        <w:t>:</w:t>
      </w:r>
      <w:r w:rsidR="00A220C2" w:rsidRPr="00A220C2">
        <w:t xml:space="preserve"> </w:t>
      </w:r>
    </w:p>
    <w:p w14:paraId="7F081D15" w14:textId="639E9DC9" w:rsidR="00A220C2" w:rsidRPr="00BA018E" w:rsidRDefault="00A220C2" w:rsidP="00A220C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A018E">
        <w:rPr>
          <w:rFonts w:ascii="Times New Roman" w:hAnsi="Times New Roman" w:cs="Times New Roman"/>
          <w:b/>
          <w:bCs/>
        </w:rPr>
        <w:t>df_depressed_tm.csv</w:t>
      </w:r>
      <w:r w:rsidR="00417168">
        <w:rPr>
          <w:rFonts w:ascii="Times New Roman" w:hAnsi="Times New Roman" w:cs="Times New Roman"/>
        </w:rPr>
        <w:t xml:space="preserve">: </w:t>
      </w:r>
      <w:r w:rsidR="00DF6054">
        <w:rPr>
          <w:rFonts w:ascii="Times New Roman" w:hAnsi="Times New Roman" w:cs="Times New Roman"/>
        </w:rPr>
        <w:t xml:space="preserve">This file contains all the </w:t>
      </w:r>
      <w:r w:rsidR="005B3C11">
        <w:rPr>
          <w:rFonts w:ascii="Times New Roman" w:hAnsi="Times New Roman" w:cs="Times New Roman"/>
        </w:rPr>
        <w:t xml:space="preserve">tweets with </w:t>
      </w:r>
      <w:r w:rsidR="00DF6054">
        <w:rPr>
          <w:rFonts w:ascii="Times New Roman" w:hAnsi="Times New Roman" w:cs="Times New Roman"/>
        </w:rPr>
        <w:t>depress</w:t>
      </w:r>
      <w:r w:rsidR="00A43FD8">
        <w:rPr>
          <w:rFonts w:ascii="Times New Roman" w:hAnsi="Times New Roman" w:cs="Times New Roman"/>
        </w:rPr>
        <w:t>ion related</w:t>
      </w:r>
      <w:r w:rsidR="00DF6054">
        <w:rPr>
          <w:rFonts w:ascii="Times New Roman" w:hAnsi="Times New Roman" w:cs="Times New Roman"/>
        </w:rPr>
        <w:t xml:space="preserve"> </w:t>
      </w:r>
      <w:r w:rsidR="005B3C11">
        <w:rPr>
          <w:rFonts w:ascii="Times New Roman" w:hAnsi="Times New Roman" w:cs="Times New Roman"/>
        </w:rPr>
        <w:t xml:space="preserve">keywords such as (suicide, </w:t>
      </w:r>
      <w:r w:rsidR="00826449">
        <w:rPr>
          <w:rFonts w:ascii="Times New Roman" w:hAnsi="Times New Roman" w:cs="Times New Roman"/>
        </w:rPr>
        <w:t>kill, depress</w:t>
      </w:r>
      <w:r w:rsidR="00A43FD8">
        <w:rPr>
          <w:rFonts w:ascii="Times New Roman" w:hAnsi="Times New Roman" w:cs="Times New Roman"/>
        </w:rPr>
        <w:t>ed</w:t>
      </w:r>
      <w:r w:rsidR="00826449">
        <w:rPr>
          <w:rFonts w:ascii="Times New Roman" w:hAnsi="Times New Roman" w:cs="Times New Roman"/>
        </w:rPr>
        <w:t xml:space="preserve"> </w:t>
      </w:r>
      <w:r w:rsidR="006B5FCD">
        <w:rPr>
          <w:rFonts w:ascii="Times New Roman" w:hAnsi="Times New Roman" w:cs="Times New Roman"/>
        </w:rPr>
        <w:t>etc.</w:t>
      </w:r>
      <w:r w:rsidR="005B3C11">
        <w:rPr>
          <w:rFonts w:ascii="Times New Roman" w:hAnsi="Times New Roman" w:cs="Times New Roman"/>
        </w:rPr>
        <w:t>)</w:t>
      </w:r>
    </w:p>
    <w:p w14:paraId="7550BD24" w14:textId="57181FFB" w:rsidR="00A220C2" w:rsidRPr="00BA018E" w:rsidRDefault="00A220C2" w:rsidP="00A220C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A018E">
        <w:rPr>
          <w:rFonts w:ascii="Times New Roman" w:hAnsi="Times New Roman" w:cs="Times New Roman"/>
          <w:b/>
          <w:bCs/>
        </w:rPr>
        <w:t>df_tweets_happy_tm.csv</w:t>
      </w:r>
      <w:r w:rsidR="00417168">
        <w:rPr>
          <w:rFonts w:ascii="Times New Roman" w:hAnsi="Times New Roman" w:cs="Times New Roman"/>
        </w:rPr>
        <w:t>:</w:t>
      </w:r>
      <w:r w:rsidR="005B3C11">
        <w:rPr>
          <w:rFonts w:ascii="Times New Roman" w:hAnsi="Times New Roman" w:cs="Times New Roman"/>
        </w:rPr>
        <w:t xml:space="preserve"> This file contains all the tweets with</w:t>
      </w:r>
      <w:r w:rsidR="00A43FD8">
        <w:rPr>
          <w:rFonts w:ascii="Times New Roman" w:hAnsi="Times New Roman" w:cs="Times New Roman"/>
        </w:rPr>
        <w:t xml:space="preserve"> </w:t>
      </w:r>
      <w:r w:rsidR="00EF6526">
        <w:rPr>
          <w:rFonts w:ascii="Times New Roman" w:hAnsi="Times New Roman" w:cs="Times New Roman"/>
        </w:rPr>
        <w:t>n</w:t>
      </w:r>
      <w:r w:rsidR="00A43FD8">
        <w:rPr>
          <w:rFonts w:ascii="Times New Roman" w:hAnsi="Times New Roman" w:cs="Times New Roman"/>
        </w:rPr>
        <w:t>on-depress</w:t>
      </w:r>
      <w:r w:rsidR="00EF6526">
        <w:rPr>
          <w:rFonts w:ascii="Times New Roman" w:hAnsi="Times New Roman" w:cs="Times New Roman"/>
        </w:rPr>
        <w:t>ive keywords such as (amazing,</w:t>
      </w:r>
      <w:r w:rsidR="0017092B">
        <w:rPr>
          <w:rFonts w:ascii="Times New Roman" w:hAnsi="Times New Roman" w:cs="Times New Roman"/>
        </w:rPr>
        <w:t xml:space="preserve"> cheerful, happiest etc.</w:t>
      </w:r>
      <w:r w:rsidR="00EF6526">
        <w:rPr>
          <w:rFonts w:ascii="Times New Roman" w:hAnsi="Times New Roman" w:cs="Times New Roman"/>
        </w:rPr>
        <w:t>)</w:t>
      </w:r>
    </w:p>
    <w:p w14:paraId="13ED4217" w14:textId="4AC3B6A8" w:rsidR="00D50799" w:rsidRPr="00BA018E" w:rsidRDefault="00A220C2" w:rsidP="00A220C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A018E">
        <w:rPr>
          <w:rFonts w:ascii="Times New Roman" w:hAnsi="Times New Roman" w:cs="Times New Roman"/>
          <w:b/>
          <w:bCs/>
        </w:rPr>
        <w:t>lat_long_info.csv</w:t>
      </w:r>
      <w:r w:rsidR="00417168">
        <w:rPr>
          <w:rFonts w:ascii="Times New Roman" w:hAnsi="Times New Roman" w:cs="Times New Roman"/>
        </w:rPr>
        <w:t>:</w:t>
      </w:r>
      <w:r w:rsidR="00F82B4A">
        <w:rPr>
          <w:rFonts w:ascii="Times New Roman" w:hAnsi="Times New Roman" w:cs="Times New Roman"/>
        </w:rPr>
        <w:t xml:space="preserve"> This file contains information of </w:t>
      </w:r>
      <w:r w:rsidR="002E5BAF">
        <w:rPr>
          <w:rFonts w:ascii="Times New Roman" w:hAnsi="Times New Roman" w:cs="Times New Roman"/>
        </w:rPr>
        <w:t>users’</w:t>
      </w:r>
      <w:r w:rsidR="007B2291">
        <w:rPr>
          <w:rFonts w:ascii="Times New Roman" w:hAnsi="Times New Roman" w:cs="Times New Roman"/>
        </w:rPr>
        <w:t xml:space="preserve"> </w:t>
      </w:r>
      <w:r w:rsidR="00F82B4A">
        <w:rPr>
          <w:rFonts w:ascii="Times New Roman" w:hAnsi="Times New Roman" w:cs="Times New Roman"/>
        </w:rPr>
        <w:t xml:space="preserve">location </w:t>
      </w:r>
      <w:r w:rsidR="007B2291">
        <w:rPr>
          <w:rFonts w:ascii="Times New Roman" w:hAnsi="Times New Roman" w:cs="Times New Roman"/>
        </w:rPr>
        <w:t xml:space="preserve">converted into latitude and longitude for </w:t>
      </w:r>
      <w:r w:rsidR="00D70272">
        <w:rPr>
          <w:rFonts w:ascii="Times New Roman" w:hAnsi="Times New Roman" w:cs="Times New Roman"/>
        </w:rPr>
        <w:t>accurate visualization. However,</w:t>
      </w:r>
      <w:r w:rsidR="00BB3CC2">
        <w:rPr>
          <w:rFonts w:ascii="Times New Roman" w:hAnsi="Times New Roman" w:cs="Times New Roman"/>
        </w:rPr>
        <w:t xml:space="preserve"> this file plays a vital role because some of the users </w:t>
      </w:r>
      <w:r w:rsidR="002E5BAF">
        <w:rPr>
          <w:rFonts w:ascii="Times New Roman" w:hAnsi="Times New Roman" w:cs="Times New Roman"/>
        </w:rPr>
        <w:t>having null or incorrect location gets removed. For instance, a user location</w:t>
      </w:r>
      <w:r w:rsidR="004314FA">
        <w:rPr>
          <w:rFonts w:ascii="Times New Roman" w:hAnsi="Times New Roman" w:cs="Times New Roman"/>
        </w:rPr>
        <w:t>: (</w:t>
      </w:r>
      <w:r w:rsidR="002E5BAF">
        <w:rPr>
          <w:rFonts w:ascii="Times New Roman" w:hAnsi="Times New Roman" w:cs="Times New Roman"/>
        </w:rPr>
        <w:t>“enjoying in heaven”</w:t>
      </w:r>
      <w:r w:rsidR="004314FA">
        <w:rPr>
          <w:rFonts w:ascii="Times New Roman" w:hAnsi="Times New Roman" w:cs="Times New Roman"/>
        </w:rPr>
        <w:t>)</w:t>
      </w:r>
      <w:r w:rsidR="003573BD">
        <w:rPr>
          <w:rFonts w:ascii="Times New Roman" w:hAnsi="Times New Roman" w:cs="Times New Roman"/>
        </w:rPr>
        <w:t xml:space="preserve"> or a user with location:</w:t>
      </w:r>
      <w:r w:rsidR="001F0012">
        <w:rPr>
          <w:rFonts w:ascii="Times New Roman" w:hAnsi="Times New Roman" w:cs="Times New Roman"/>
        </w:rPr>
        <w:t>&lt;URL</w:t>
      </w:r>
      <w:r w:rsidR="003573BD">
        <w:rPr>
          <w:rFonts w:ascii="Times New Roman" w:hAnsi="Times New Roman" w:cs="Times New Roman"/>
        </w:rPr>
        <w:t>&gt;</w:t>
      </w:r>
      <w:r w:rsidR="005D2812">
        <w:rPr>
          <w:rFonts w:ascii="Times New Roman" w:hAnsi="Times New Roman" w:cs="Times New Roman"/>
        </w:rPr>
        <w:t>.</w:t>
      </w:r>
    </w:p>
    <w:p w14:paraId="08E12F29" w14:textId="41DAE53A" w:rsidR="00C472D6" w:rsidRDefault="00C472D6" w:rsidP="000C435A">
      <w:pPr>
        <w:spacing w:line="480" w:lineRule="auto"/>
        <w:jc w:val="both"/>
        <w:rPr>
          <w:rFonts w:ascii="Times New Roman" w:hAnsi="Times New Roman" w:cs="Times New Roman"/>
        </w:rPr>
      </w:pPr>
    </w:p>
    <w:p w14:paraId="1D6A4574" w14:textId="77777777" w:rsidR="00C472D6" w:rsidRPr="008D1047" w:rsidRDefault="00C472D6" w:rsidP="000C435A">
      <w:pPr>
        <w:spacing w:line="480" w:lineRule="auto"/>
        <w:jc w:val="both"/>
        <w:rPr>
          <w:rFonts w:ascii="Times New Roman" w:hAnsi="Times New Roman" w:cs="Times New Roman"/>
        </w:rPr>
      </w:pPr>
    </w:p>
    <w:p w14:paraId="171C89D4" w14:textId="25827082" w:rsidR="005E29BD" w:rsidRDefault="007B29EC" w:rsidP="007B29E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</w:rPr>
      </w:pPr>
      <w:r w:rsidRPr="004C635E">
        <w:rPr>
          <w:rFonts w:ascii="Times New Roman" w:hAnsi="Times New Roman" w:cs="Times New Roman"/>
          <w:b/>
          <w:bCs/>
        </w:rPr>
        <w:lastRenderedPageBreak/>
        <w:t>P</w:t>
      </w:r>
      <w:r w:rsidR="004C635E" w:rsidRPr="004C635E">
        <w:rPr>
          <w:rFonts w:ascii="Times New Roman" w:hAnsi="Times New Roman" w:cs="Times New Roman"/>
          <w:b/>
          <w:bCs/>
        </w:rPr>
        <w:t>roposed Solution</w:t>
      </w:r>
      <w:r w:rsidR="004C635E">
        <w:rPr>
          <w:rFonts w:ascii="Times New Roman" w:hAnsi="Times New Roman" w:cs="Times New Roman"/>
        </w:rPr>
        <w:t>:</w:t>
      </w:r>
    </w:p>
    <w:p w14:paraId="5D4CEF76" w14:textId="51431669" w:rsidR="007B29EC" w:rsidRDefault="009A4F0A" w:rsidP="007B29EC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9A4F0A">
        <w:rPr>
          <w:rFonts w:ascii="Times New Roman" w:hAnsi="Times New Roman" w:cs="Times New Roman"/>
          <w:b/>
          <w:bCs/>
        </w:rPr>
        <w:t>2.1</w:t>
      </w:r>
      <w:r w:rsidR="00084453" w:rsidRPr="00084453">
        <w:rPr>
          <w:rFonts w:ascii="Times New Roman" w:hAnsi="Times New Roman" w:cs="Times New Roman"/>
          <w:b/>
          <w:bCs/>
        </w:rPr>
        <w:tab/>
        <w:t>code_files+dataset</w:t>
      </w:r>
      <w:r w:rsidR="00084453" w:rsidRPr="00885340">
        <w:rPr>
          <w:rFonts w:ascii="Times New Roman" w:hAnsi="Times New Roman" w:cs="Times New Roman"/>
        </w:rPr>
        <w:t>:</w:t>
      </w:r>
      <w:r w:rsidR="00885340">
        <w:rPr>
          <w:rFonts w:ascii="Times New Roman" w:hAnsi="Times New Roman" w:cs="Times New Roman"/>
          <w:b/>
          <w:bCs/>
        </w:rPr>
        <w:t xml:space="preserve"> </w:t>
      </w:r>
      <w:r w:rsidR="00084453" w:rsidRPr="00885340">
        <w:rPr>
          <w:rFonts w:ascii="Times New Roman" w:hAnsi="Times New Roman" w:cs="Times New Roman"/>
        </w:rPr>
        <w:t xml:space="preserve">Folder containing all files for </w:t>
      </w:r>
      <w:r w:rsidR="008E0F4A" w:rsidRPr="008E0F4A">
        <w:rPr>
          <w:rFonts w:ascii="Times New Roman" w:hAnsi="Times New Roman" w:cs="Times New Roman"/>
        </w:rPr>
        <w:t>Proposed Solution</w:t>
      </w:r>
      <w:r w:rsidR="00084453" w:rsidRPr="00885340">
        <w:rPr>
          <w:rFonts w:ascii="Times New Roman" w:hAnsi="Times New Roman" w:cs="Times New Roman"/>
        </w:rPr>
        <w:t xml:space="preserve"> module at </w:t>
      </w:r>
      <w:r w:rsidR="008E0F4A">
        <w:rPr>
          <w:rFonts w:ascii="Times New Roman" w:hAnsi="Times New Roman" w:cs="Times New Roman"/>
        </w:rPr>
        <w:t xml:space="preserve">User </w:t>
      </w:r>
      <w:r w:rsidR="00084453" w:rsidRPr="00885340">
        <w:rPr>
          <w:rFonts w:ascii="Times New Roman" w:hAnsi="Times New Roman" w:cs="Times New Roman"/>
        </w:rPr>
        <w:t>Level</w:t>
      </w:r>
      <w:r w:rsidR="008E0F4A">
        <w:rPr>
          <w:rFonts w:ascii="Times New Roman" w:hAnsi="Times New Roman" w:cs="Times New Roman"/>
        </w:rPr>
        <w:t>.</w:t>
      </w:r>
    </w:p>
    <w:p w14:paraId="29B8F6B4" w14:textId="2A75D11D" w:rsidR="00E37AE0" w:rsidRPr="00E37AE0" w:rsidRDefault="00E37AE0" w:rsidP="00E37AE0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37AE0">
        <w:rPr>
          <w:rFonts w:ascii="Times New Roman" w:hAnsi="Times New Roman" w:cs="Times New Roman"/>
          <w:b/>
          <w:bCs/>
        </w:rPr>
        <w:t>clean_dep_ff.csv</w:t>
      </w:r>
      <w:r>
        <w:rPr>
          <w:rFonts w:ascii="Times New Roman" w:hAnsi="Times New Roman" w:cs="Times New Roman"/>
        </w:rPr>
        <w:t>:</w:t>
      </w:r>
      <w:r w:rsidR="000C62E8">
        <w:rPr>
          <w:rFonts w:ascii="Times New Roman" w:hAnsi="Times New Roman" w:cs="Times New Roman"/>
        </w:rPr>
        <w:t xml:space="preserve"> This file is generated by </w:t>
      </w:r>
      <w:r w:rsidR="00561C93">
        <w:rPr>
          <w:rFonts w:ascii="Times New Roman" w:hAnsi="Times New Roman" w:cs="Times New Roman"/>
        </w:rPr>
        <w:t xml:space="preserve">extracting and </w:t>
      </w:r>
      <w:r w:rsidR="000C62E8">
        <w:rPr>
          <w:rFonts w:ascii="Times New Roman" w:hAnsi="Times New Roman" w:cs="Times New Roman"/>
        </w:rPr>
        <w:t xml:space="preserve">storing </w:t>
      </w:r>
      <w:r w:rsidR="00561C93">
        <w:rPr>
          <w:rFonts w:ascii="Times New Roman" w:hAnsi="Times New Roman" w:cs="Times New Roman"/>
        </w:rPr>
        <w:t xml:space="preserve">meaning of emojis </w:t>
      </w:r>
      <w:r w:rsidR="00E834B0">
        <w:rPr>
          <w:rFonts w:ascii="Times New Roman" w:hAnsi="Times New Roman" w:cs="Times New Roman"/>
        </w:rPr>
        <w:t>with</w:t>
      </w:r>
      <w:r w:rsidR="00CE4211">
        <w:rPr>
          <w:rFonts w:ascii="Times New Roman" w:hAnsi="Times New Roman" w:cs="Times New Roman"/>
        </w:rPr>
        <w:t xml:space="preserve"> </w:t>
      </w:r>
      <w:r w:rsidR="000C62E8">
        <w:rPr>
          <w:rFonts w:ascii="Times New Roman" w:hAnsi="Times New Roman" w:cs="Times New Roman"/>
        </w:rPr>
        <w:t>all the cleaned depress</w:t>
      </w:r>
      <w:r w:rsidR="0024699A">
        <w:rPr>
          <w:rFonts w:ascii="Times New Roman" w:hAnsi="Times New Roman" w:cs="Times New Roman"/>
        </w:rPr>
        <w:t>ed</w:t>
      </w:r>
      <w:r w:rsidR="000C62E8">
        <w:rPr>
          <w:rFonts w:ascii="Times New Roman" w:hAnsi="Times New Roman" w:cs="Times New Roman"/>
        </w:rPr>
        <w:t xml:space="preserve"> tweets</w:t>
      </w:r>
      <w:r w:rsidR="00CE4211">
        <w:rPr>
          <w:rFonts w:ascii="Times New Roman" w:hAnsi="Times New Roman" w:cs="Times New Roman"/>
        </w:rPr>
        <w:t>. This file is created because the extraction of emojis takes a lot of time</w:t>
      </w:r>
      <w:r w:rsidR="00AE358D">
        <w:rPr>
          <w:rFonts w:ascii="Times New Roman" w:hAnsi="Times New Roman" w:cs="Times New Roman"/>
        </w:rPr>
        <w:t xml:space="preserve"> which can be saved by </w:t>
      </w:r>
      <w:r w:rsidR="00FE1BD4">
        <w:rPr>
          <w:rFonts w:ascii="Times New Roman" w:hAnsi="Times New Roman" w:cs="Times New Roman"/>
        </w:rPr>
        <w:t xml:space="preserve">loading this </w:t>
      </w:r>
      <w:r w:rsidR="00296681">
        <w:rPr>
          <w:rFonts w:ascii="Times New Roman" w:hAnsi="Times New Roman" w:cs="Times New Roman"/>
        </w:rPr>
        <w:t>file</w:t>
      </w:r>
      <w:r w:rsidR="00EE2A9E">
        <w:rPr>
          <w:rFonts w:ascii="Times New Roman" w:hAnsi="Times New Roman" w:cs="Times New Roman"/>
        </w:rPr>
        <w:t xml:space="preserve"> directly into the python notebook</w:t>
      </w:r>
      <w:r w:rsidR="003F0F45" w:rsidRPr="003F0F45">
        <w:rPr>
          <w:rFonts w:ascii="Times New Roman" w:hAnsi="Times New Roman" w:cs="Times New Roman"/>
        </w:rPr>
        <w:t xml:space="preserve"> </w:t>
      </w:r>
      <w:r w:rsidR="003F0F45">
        <w:rPr>
          <w:rFonts w:ascii="Times New Roman" w:hAnsi="Times New Roman" w:cs="Times New Roman"/>
        </w:rPr>
        <w:t>and skipping the extraction of emoji step</w:t>
      </w:r>
      <w:r w:rsidR="0015358F">
        <w:rPr>
          <w:rFonts w:ascii="Times New Roman" w:hAnsi="Times New Roman" w:cs="Times New Roman"/>
        </w:rPr>
        <w:t>.</w:t>
      </w:r>
    </w:p>
    <w:p w14:paraId="37DD11E9" w14:textId="3986F1BF" w:rsidR="00E37AE0" w:rsidRPr="00E37AE0" w:rsidRDefault="00E37AE0" w:rsidP="00E37AE0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37AE0">
        <w:rPr>
          <w:rFonts w:ascii="Times New Roman" w:hAnsi="Times New Roman" w:cs="Times New Roman"/>
          <w:b/>
          <w:bCs/>
        </w:rPr>
        <w:t>clean_happy_3lakh.csv</w:t>
      </w:r>
      <w:r>
        <w:rPr>
          <w:rFonts w:ascii="Times New Roman" w:hAnsi="Times New Roman" w:cs="Times New Roman"/>
        </w:rPr>
        <w:t>:</w:t>
      </w:r>
      <w:r w:rsidR="00D9605C">
        <w:rPr>
          <w:rFonts w:ascii="Times New Roman" w:hAnsi="Times New Roman" w:cs="Times New Roman"/>
        </w:rPr>
        <w:t xml:space="preserve"> This file is generated by extracting and storing meaning of emojis with all the cleaned Non-depress</w:t>
      </w:r>
      <w:r w:rsidR="0024699A">
        <w:rPr>
          <w:rFonts w:ascii="Times New Roman" w:hAnsi="Times New Roman" w:cs="Times New Roman"/>
        </w:rPr>
        <w:t>ed</w:t>
      </w:r>
      <w:r w:rsidR="009C463D">
        <w:rPr>
          <w:rFonts w:ascii="Times New Roman" w:hAnsi="Times New Roman" w:cs="Times New Roman"/>
        </w:rPr>
        <w:t xml:space="preserve"> </w:t>
      </w:r>
      <w:r w:rsidR="00D9605C">
        <w:rPr>
          <w:rFonts w:ascii="Times New Roman" w:hAnsi="Times New Roman" w:cs="Times New Roman"/>
        </w:rPr>
        <w:t>tweets. This file is created because the extraction of emojis takes a lot of time which can be saved by loading this file directly into the python notebook</w:t>
      </w:r>
      <w:r w:rsidR="003F0F45">
        <w:rPr>
          <w:rFonts w:ascii="Times New Roman" w:hAnsi="Times New Roman" w:cs="Times New Roman"/>
        </w:rPr>
        <w:t xml:space="preserve"> and skipping the extraction of emoji step</w:t>
      </w:r>
      <w:r w:rsidR="00D9605C">
        <w:rPr>
          <w:rFonts w:ascii="Times New Roman" w:hAnsi="Times New Roman" w:cs="Times New Roman"/>
        </w:rPr>
        <w:t>.</w:t>
      </w:r>
    </w:p>
    <w:p w14:paraId="3704EC2A" w14:textId="4FF7DD08" w:rsidR="00E37AE0" w:rsidRPr="00E37AE0" w:rsidRDefault="00E37AE0" w:rsidP="00E37AE0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37AE0">
        <w:rPr>
          <w:rFonts w:ascii="Times New Roman" w:hAnsi="Times New Roman" w:cs="Times New Roman"/>
          <w:b/>
          <w:bCs/>
        </w:rPr>
        <w:t>depressed_features_list_322.csv</w:t>
      </w:r>
      <w:r>
        <w:rPr>
          <w:rFonts w:ascii="Times New Roman" w:hAnsi="Times New Roman" w:cs="Times New Roman"/>
        </w:rPr>
        <w:t>:</w:t>
      </w:r>
      <w:r w:rsidR="00765B15">
        <w:rPr>
          <w:rFonts w:ascii="Times New Roman" w:hAnsi="Times New Roman" w:cs="Times New Roman"/>
        </w:rPr>
        <w:t xml:space="preserve"> </w:t>
      </w:r>
      <w:r w:rsidR="00EA1D46">
        <w:rPr>
          <w:rFonts w:ascii="Times New Roman" w:hAnsi="Times New Roman" w:cs="Times New Roman"/>
        </w:rPr>
        <w:t xml:space="preserve">This file is generated for storing the values of </w:t>
      </w:r>
      <w:r w:rsidR="0009145F">
        <w:rPr>
          <w:rFonts w:ascii="Times New Roman" w:hAnsi="Times New Roman" w:cs="Times New Roman"/>
        </w:rPr>
        <w:t xml:space="preserve">extensive feature engineering </w:t>
      </w:r>
      <w:r w:rsidR="00F708D9">
        <w:rPr>
          <w:rFonts w:ascii="Times New Roman" w:hAnsi="Times New Roman" w:cs="Times New Roman"/>
        </w:rPr>
        <w:t>operated on</w:t>
      </w:r>
      <w:r w:rsidR="00DB0DEB">
        <w:rPr>
          <w:rFonts w:ascii="Times New Roman" w:hAnsi="Times New Roman" w:cs="Times New Roman"/>
        </w:rPr>
        <w:t xml:space="preserve"> 322 Depressed users</w:t>
      </w:r>
      <w:r w:rsidR="00154730">
        <w:rPr>
          <w:rFonts w:ascii="Times New Roman" w:hAnsi="Times New Roman" w:cs="Times New Roman"/>
        </w:rPr>
        <w:t xml:space="preserve">. This file is created </w:t>
      </w:r>
      <w:r w:rsidR="00EB4FA4">
        <w:rPr>
          <w:rFonts w:ascii="Times New Roman" w:hAnsi="Times New Roman" w:cs="Times New Roman"/>
        </w:rPr>
        <w:t xml:space="preserve">in order to save the time under pre-processing and the data cleaning by directly loading the </w:t>
      </w:r>
      <w:r w:rsidR="006874C4">
        <w:rPr>
          <w:rFonts w:ascii="Times New Roman" w:hAnsi="Times New Roman" w:cs="Times New Roman"/>
        </w:rPr>
        <w:t xml:space="preserve">file into the </w:t>
      </w:r>
      <w:r w:rsidR="006521DE">
        <w:rPr>
          <w:rFonts w:ascii="Times New Roman" w:hAnsi="Times New Roman" w:cs="Times New Roman"/>
        </w:rPr>
        <w:t>python notebook</w:t>
      </w:r>
      <w:r w:rsidR="00ED3578">
        <w:rPr>
          <w:rFonts w:ascii="Times New Roman" w:hAnsi="Times New Roman" w:cs="Times New Roman"/>
        </w:rPr>
        <w:t>.</w:t>
      </w:r>
    </w:p>
    <w:p w14:paraId="636D7F73" w14:textId="5B9CE69C" w:rsidR="002A785A" w:rsidRPr="002A785A" w:rsidRDefault="002A785A" w:rsidP="002A785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37AE0">
        <w:rPr>
          <w:rFonts w:ascii="Times New Roman" w:hAnsi="Times New Roman" w:cs="Times New Roman"/>
          <w:b/>
          <w:bCs/>
        </w:rPr>
        <w:t>proposed_sol_users.csv</w:t>
      </w:r>
      <w:r>
        <w:rPr>
          <w:rFonts w:ascii="Times New Roman" w:hAnsi="Times New Roman" w:cs="Times New Roman"/>
        </w:rPr>
        <w:t>:</w:t>
      </w:r>
      <w:r w:rsidR="00957D1F" w:rsidRPr="00957D1F">
        <w:rPr>
          <w:rFonts w:ascii="Times New Roman" w:hAnsi="Times New Roman" w:cs="Times New Roman"/>
        </w:rPr>
        <w:t xml:space="preserve"> </w:t>
      </w:r>
      <w:r w:rsidR="00957D1F">
        <w:rPr>
          <w:rFonts w:ascii="Times New Roman" w:hAnsi="Times New Roman" w:cs="Times New Roman"/>
        </w:rPr>
        <w:t xml:space="preserve">This file is generated for storing the values of extensive feature engineering operated on </w:t>
      </w:r>
      <w:r w:rsidR="009847AD">
        <w:rPr>
          <w:rFonts w:ascii="Times New Roman" w:hAnsi="Times New Roman" w:cs="Times New Roman"/>
        </w:rPr>
        <w:t xml:space="preserve">all </w:t>
      </w:r>
      <w:r w:rsidR="00C347B3">
        <w:rPr>
          <w:rFonts w:ascii="Times New Roman" w:hAnsi="Times New Roman" w:cs="Times New Roman"/>
        </w:rPr>
        <w:t xml:space="preserve">760 </w:t>
      </w:r>
      <w:r w:rsidR="00957D1F">
        <w:rPr>
          <w:rFonts w:ascii="Times New Roman" w:hAnsi="Times New Roman" w:cs="Times New Roman"/>
        </w:rPr>
        <w:t>users</w:t>
      </w:r>
      <w:r w:rsidR="009847AD">
        <w:rPr>
          <w:rFonts w:ascii="Times New Roman" w:hAnsi="Times New Roman" w:cs="Times New Roman"/>
        </w:rPr>
        <w:t xml:space="preserve"> under proposed solution</w:t>
      </w:r>
      <w:r w:rsidR="00957D1F">
        <w:rPr>
          <w:rFonts w:ascii="Times New Roman" w:hAnsi="Times New Roman" w:cs="Times New Roman"/>
        </w:rPr>
        <w:t>. This file is created in order to save the time under pre-processing and the data cleaning by directly loading the file into the classification model.</w:t>
      </w:r>
    </w:p>
    <w:p w14:paraId="5ED5F72A" w14:textId="49102D8B" w:rsidR="004F1983" w:rsidRPr="00EF500C" w:rsidRDefault="00E37AE0" w:rsidP="00EF500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37AE0">
        <w:rPr>
          <w:rFonts w:ascii="Times New Roman" w:hAnsi="Times New Roman" w:cs="Times New Roman"/>
          <w:b/>
          <w:bCs/>
        </w:rPr>
        <w:t>df_tweets_dep_data.csv</w:t>
      </w:r>
      <w:r w:rsidR="008751CA">
        <w:rPr>
          <w:rFonts w:ascii="Times New Roman" w:hAnsi="Times New Roman" w:cs="Times New Roman"/>
          <w:b/>
          <w:bCs/>
        </w:rPr>
        <w:t>(extra</w:t>
      </w:r>
      <w:r w:rsidR="001A5CCB">
        <w:rPr>
          <w:rFonts w:ascii="Times New Roman" w:hAnsi="Times New Roman" w:cs="Times New Roman"/>
          <w:b/>
          <w:bCs/>
        </w:rPr>
        <w:t xml:space="preserve"> file</w:t>
      </w:r>
      <w:r w:rsidR="008751CA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</w:rPr>
        <w:t>:</w:t>
      </w:r>
      <w:r w:rsidR="00C63C4A">
        <w:rPr>
          <w:rFonts w:ascii="Times New Roman" w:hAnsi="Times New Roman" w:cs="Times New Roman"/>
        </w:rPr>
        <w:t xml:space="preserve"> This </w:t>
      </w:r>
      <w:r w:rsidR="008751CA">
        <w:rPr>
          <w:rFonts w:ascii="Times New Roman" w:hAnsi="Times New Roman" w:cs="Times New Roman"/>
        </w:rPr>
        <w:t xml:space="preserve">file </w:t>
      </w:r>
      <w:r w:rsidR="001A5CCB">
        <w:rPr>
          <w:rFonts w:ascii="Times New Roman" w:hAnsi="Times New Roman" w:cs="Times New Roman"/>
        </w:rPr>
        <w:t>was created to store the</w:t>
      </w:r>
      <w:r w:rsidR="0023319B">
        <w:rPr>
          <w:rFonts w:ascii="Times New Roman" w:hAnsi="Times New Roman" w:cs="Times New Roman"/>
        </w:rPr>
        <w:t xml:space="preserve"> uncleaned</w:t>
      </w:r>
      <w:r w:rsidR="001A5CCB">
        <w:rPr>
          <w:rFonts w:ascii="Times New Roman" w:hAnsi="Times New Roman" w:cs="Times New Roman"/>
        </w:rPr>
        <w:t xml:space="preserve"> tweets </w:t>
      </w:r>
      <w:r w:rsidR="007C42C0">
        <w:rPr>
          <w:rFonts w:ascii="Times New Roman" w:hAnsi="Times New Roman" w:cs="Times New Roman"/>
        </w:rPr>
        <w:t xml:space="preserve">of </w:t>
      </w:r>
      <w:r w:rsidR="00B41346">
        <w:rPr>
          <w:rFonts w:ascii="Times New Roman" w:hAnsi="Times New Roman" w:cs="Times New Roman"/>
        </w:rPr>
        <w:t xml:space="preserve">all the </w:t>
      </w:r>
      <w:r w:rsidR="007C42C0">
        <w:rPr>
          <w:rFonts w:ascii="Times New Roman" w:hAnsi="Times New Roman" w:cs="Times New Roman"/>
        </w:rPr>
        <w:t>322 depressed users</w:t>
      </w:r>
      <w:r w:rsidR="00B41346">
        <w:rPr>
          <w:rFonts w:ascii="Times New Roman" w:hAnsi="Times New Roman" w:cs="Times New Roman"/>
        </w:rPr>
        <w:t xml:space="preserve"> into a single file</w:t>
      </w:r>
      <w:r w:rsidR="007C42C0">
        <w:rPr>
          <w:rFonts w:ascii="Times New Roman" w:hAnsi="Times New Roman" w:cs="Times New Roman"/>
        </w:rPr>
        <w:t>.</w:t>
      </w:r>
    </w:p>
    <w:p w14:paraId="1D363E15" w14:textId="3440573A" w:rsidR="00F13E4F" w:rsidRPr="004F1983" w:rsidRDefault="00F13E4F" w:rsidP="004F1983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</w:rPr>
      </w:pPr>
      <w:r w:rsidRPr="004F1983">
        <w:rPr>
          <w:rFonts w:ascii="Times New Roman" w:hAnsi="Times New Roman" w:cs="Times New Roman"/>
          <w:b/>
          <w:bCs/>
        </w:rPr>
        <w:t>Dataset sub-folder</w:t>
      </w:r>
      <w:r w:rsidRPr="004F1983">
        <w:rPr>
          <w:rFonts w:ascii="Times New Roman" w:hAnsi="Times New Roman" w:cs="Times New Roman"/>
        </w:rPr>
        <w:t>:</w:t>
      </w:r>
      <w:r w:rsidRPr="00A220C2">
        <w:t xml:space="preserve"> </w:t>
      </w:r>
    </w:p>
    <w:p w14:paraId="2F7B36A2" w14:textId="77777777" w:rsidR="002B041B" w:rsidRPr="002B041B" w:rsidRDefault="00BA421F" w:rsidP="002B041B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088D">
        <w:rPr>
          <w:rFonts w:ascii="Times New Roman" w:hAnsi="Times New Roman" w:cs="Times New Roman"/>
          <w:b/>
          <w:bCs/>
        </w:rPr>
        <w:t>all_user_details_proposed_sol.csv</w:t>
      </w:r>
      <w:r w:rsidR="008A6AF8" w:rsidRPr="00DC088D">
        <w:rPr>
          <w:rFonts w:ascii="Times New Roman" w:hAnsi="Times New Roman" w:cs="Times New Roman"/>
        </w:rPr>
        <w:t>:</w:t>
      </w:r>
      <w:r w:rsidR="0063621D" w:rsidRPr="00DC088D">
        <w:rPr>
          <w:rFonts w:ascii="Times New Roman" w:hAnsi="Times New Roman" w:cs="Times New Roman"/>
        </w:rPr>
        <w:t xml:space="preserve"> </w:t>
      </w:r>
      <w:r w:rsidR="000816D4" w:rsidRPr="00DC088D">
        <w:rPr>
          <w:rFonts w:ascii="Times New Roman" w:hAnsi="Times New Roman" w:cs="Times New Roman"/>
        </w:rPr>
        <w:t>This</w:t>
      </w:r>
      <w:r w:rsidR="0063621D" w:rsidRPr="00DC088D">
        <w:rPr>
          <w:rFonts w:ascii="Times New Roman" w:hAnsi="Times New Roman" w:cs="Times New Roman"/>
        </w:rPr>
        <w:t xml:space="preserve"> file contains all the attributes for</w:t>
      </w:r>
    </w:p>
    <w:p w14:paraId="3A01680A" w14:textId="24EBB9D2" w:rsidR="001A08C7" w:rsidRPr="002B041B" w:rsidRDefault="002B041B" w:rsidP="002B041B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B041B">
        <w:rPr>
          <w:rFonts w:ascii="Times New Roman" w:hAnsi="Times New Roman" w:cs="Times New Roman"/>
        </w:rPr>
        <w:lastRenderedPageBreak/>
        <w:t xml:space="preserve">depressed and non-depressed </w:t>
      </w:r>
      <w:r w:rsidR="0063621D" w:rsidRPr="002B041B">
        <w:rPr>
          <w:rFonts w:ascii="Times New Roman" w:hAnsi="Times New Roman" w:cs="Times New Roman"/>
        </w:rPr>
        <w:t>user</w:t>
      </w:r>
      <w:r w:rsidR="00DC088D" w:rsidRPr="002B041B">
        <w:rPr>
          <w:rFonts w:ascii="Times New Roman" w:hAnsi="Times New Roman" w:cs="Times New Roman"/>
        </w:rPr>
        <w:t>’s</w:t>
      </w:r>
      <w:r w:rsidRPr="002B041B">
        <w:rPr>
          <w:rFonts w:ascii="Times New Roman" w:hAnsi="Times New Roman" w:cs="Times New Roman"/>
        </w:rPr>
        <w:t xml:space="preserve"> </w:t>
      </w:r>
      <w:r w:rsidR="00DC088D" w:rsidRPr="002B041B">
        <w:rPr>
          <w:rFonts w:ascii="Times New Roman" w:hAnsi="Times New Roman" w:cs="Times New Roman"/>
        </w:rPr>
        <w:t>profile</w:t>
      </w:r>
      <w:r w:rsidR="001A08C7" w:rsidRPr="002B041B">
        <w:rPr>
          <w:rFonts w:ascii="Times New Roman" w:hAnsi="Times New Roman" w:cs="Times New Roman"/>
        </w:rPr>
        <w:t xml:space="preserve">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8E0" w14:paraId="18AFE899" w14:textId="77777777" w:rsidTr="008268E0">
        <w:tc>
          <w:tcPr>
            <w:tcW w:w="9350" w:type="dxa"/>
          </w:tcPr>
          <w:p w14:paraId="737633D8" w14:textId="264646FE" w:rsidR="008268E0" w:rsidRPr="008C2450" w:rsidRDefault="008268E0" w:rsidP="008C245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2450">
              <w:rPr>
                <w:rFonts w:ascii="Times New Roman" w:hAnsi="Times New Roman" w:cs="Times New Roman"/>
              </w:rPr>
              <w:t>Index(['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person_name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person_username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person_followers_count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person_listed_count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person_following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person_favorites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person_verified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person_default_profile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person_location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person_time_zone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person_statuses_count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person_description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person_geo_enabled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person_contributors_enabled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account_creation_date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'year', 'month', 'day', 'hour', 'text',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tweet_latitude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tweet_longitude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'source',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in_reply_to_screen_name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direct_reply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retweet_status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retweet_count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favorite_count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'hashtags',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hashtags_count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urls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urls_count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user_mentions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user_mentions_count</w:t>
            </w:r>
            <w:proofErr w:type="spellEnd"/>
            <w:r w:rsidRPr="008C2450">
              <w:rPr>
                <w:rFonts w:ascii="Times New Roman" w:hAnsi="Times New Roman" w:cs="Times New Roman"/>
              </w:rPr>
              <w:t>', '</w:t>
            </w:r>
            <w:proofErr w:type="spellStart"/>
            <w:r w:rsidRPr="008C2450">
              <w:rPr>
                <w:rFonts w:ascii="Times New Roman" w:hAnsi="Times New Roman" w:cs="Times New Roman"/>
              </w:rPr>
              <w:t>media_type</w:t>
            </w:r>
            <w:proofErr w:type="spellEnd"/>
            <w:r w:rsidRPr="008C2450">
              <w:rPr>
                <w:rFonts w:ascii="Times New Roman" w:hAnsi="Times New Roman" w:cs="Times New Roman"/>
              </w:rPr>
              <w:t>',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r w:rsidRPr="008C2450">
              <w:rPr>
                <w:rFonts w:ascii="Times New Roman" w:hAnsi="Times New Roman" w:cs="Times New Roman"/>
              </w:rPr>
              <w:t>'</w:t>
            </w:r>
            <w:proofErr w:type="spellStart"/>
            <w:r w:rsidRPr="008C2450">
              <w:rPr>
                <w:rFonts w:ascii="Times New Roman" w:hAnsi="Times New Roman" w:cs="Times New Roman"/>
              </w:rPr>
              <w:t>tweet_contributions</w:t>
            </w:r>
            <w:proofErr w:type="spellEnd"/>
            <w:r w:rsidRPr="008C2450">
              <w:rPr>
                <w:rFonts w:ascii="Times New Roman" w:hAnsi="Times New Roman" w:cs="Times New Roman"/>
              </w:rPr>
              <w:t>'],</w:t>
            </w:r>
            <w:r w:rsidR="008C2450" w:rsidRPr="008C24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450">
              <w:rPr>
                <w:rFonts w:ascii="Times New Roman" w:hAnsi="Times New Roman" w:cs="Times New Roman"/>
              </w:rPr>
              <w:t>dtype</w:t>
            </w:r>
            <w:proofErr w:type="spellEnd"/>
            <w:r w:rsidRPr="008C2450">
              <w:rPr>
                <w:rFonts w:ascii="Times New Roman" w:hAnsi="Times New Roman" w:cs="Times New Roman"/>
              </w:rPr>
              <w:t>='object')</w:t>
            </w:r>
          </w:p>
        </w:tc>
      </w:tr>
    </w:tbl>
    <w:p w14:paraId="004A3210" w14:textId="2670DD47" w:rsidR="00F003D6" w:rsidRPr="005A41C5" w:rsidRDefault="00F003D6" w:rsidP="00F003D6">
      <w:pPr>
        <w:tabs>
          <w:tab w:val="left" w:pos="284"/>
        </w:tabs>
        <w:spacing w:line="480" w:lineRule="auto"/>
        <w:jc w:val="center"/>
        <w:rPr>
          <w:ins w:id="3" w:author="Chanpreet Singh" w:date="2020-05-06T20:50:00Z"/>
          <w:rFonts w:ascii="Times New Roman" w:eastAsia="Times New Roman" w:hAnsi="Times New Roman" w:cs="Times New Roman"/>
          <w:b/>
          <w:sz w:val="20"/>
          <w:szCs w:val="20"/>
        </w:rPr>
      </w:pPr>
      <w:ins w:id="4" w:author="Chanpreet Singh" w:date="2020-05-06T20:50:00Z">
        <w:r w:rsidRPr="005A41C5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Table </w:t>
        </w:r>
      </w:ins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 Attributes of user information</w:t>
      </w:r>
      <w:r w:rsidR="002B041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(Proposed solution)</w:t>
      </w:r>
    </w:p>
    <w:p w14:paraId="0710AB4C" w14:textId="77777777" w:rsidR="008268E0" w:rsidRPr="001A08C7" w:rsidRDefault="008268E0" w:rsidP="000705A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99D6E14" w14:textId="2B4D0395" w:rsidR="00DC088D" w:rsidRDefault="003E3E71" w:rsidP="00DA3CE4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3E3E71">
        <w:rPr>
          <w:rFonts w:ascii="Times New Roman" w:hAnsi="Times New Roman" w:cs="Times New Roman"/>
          <w:b/>
          <w:bCs/>
        </w:rPr>
        <w:t>df_depressed_users_twint.csv</w:t>
      </w:r>
      <w:r>
        <w:rPr>
          <w:rFonts w:ascii="Times New Roman" w:hAnsi="Times New Roman" w:cs="Times New Roman"/>
        </w:rPr>
        <w:t>:</w:t>
      </w:r>
      <w:r w:rsidR="00AE2085">
        <w:rPr>
          <w:rFonts w:ascii="Times New Roman" w:hAnsi="Times New Roman" w:cs="Times New Roman"/>
        </w:rPr>
        <w:t xml:space="preserve"> </w:t>
      </w:r>
      <w:r w:rsidR="00957B29">
        <w:rPr>
          <w:rFonts w:ascii="Times New Roman" w:hAnsi="Times New Roman" w:cs="Times New Roman"/>
        </w:rPr>
        <w:t xml:space="preserve">This file contains the </w:t>
      </w:r>
      <w:r w:rsidR="005B4C0B">
        <w:rPr>
          <w:rFonts w:ascii="Times New Roman" w:hAnsi="Times New Roman" w:cs="Times New Roman"/>
        </w:rPr>
        <w:t xml:space="preserve">list of </w:t>
      </w:r>
      <w:r w:rsidR="009729DB">
        <w:rPr>
          <w:rFonts w:ascii="Times New Roman" w:hAnsi="Times New Roman" w:cs="Times New Roman"/>
        </w:rPr>
        <w:t xml:space="preserve">all the </w:t>
      </w:r>
      <w:r w:rsidR="005B4C0B">
        <w:rPr>
          <w:rFonts w:ascii="Times New Roman" w:hAnsi="Times New Roman" w:cs="Times New Roman"/>
        </w:rPr>
        <w:t xml:space="preserve">users </w:t>
      </w:r>
      <w:r w:rsidR="00451E81">
        <w:rPr>
          <w:rFonts w:ascii="Times New Roman" w:hAnsi="Times New Roman" w:cs="Times New Roman"/>
        </w:rPr>
        <w:t xml:space="preserve">who have self-declared for </w:t>
      </w:r>
      <w:r w:rsidR="009F76A8">
        <w:rPr>
          <w:rFonts w:ascii="Times New Roman" w:hAnsi="Times New Roman" w:cs="Times New Roman"/>
        </w:rPr>
        <w:t>being in depression</w:t>
      </w:r>
      <w:r w:rsidR="006876FF">
        <w:rPr>
          <w:rFonts w:ascii="Times New Roman" w:hAnsi="Times New Roman" w:cs="Times New Roman"/>
        </w:rPr>
        <w:t xml:space="preserve"> </w:t>
      </w:r>
      <w:r w:rsidR="003C09E7">
        <w:rPr>
          <w:rFonts w:ascii="Times New Roman" w:hAnsi="Times New Roman" w:cs="Times New Roman"/>
        </w:rPr>
        <w:t>in their tweets</w:t>
      </w:r>
      <w:r w:rsidR="00051BEA">
        <w:rPr>
          <w:rFonts w:ascii="Times New Roman" w:hAnsi="Times New Roman" w:cs="Times New Roman"/>
        </w:rPr>
        <w:t xml:space="preserve">, </w:t>
      </w:r>
      <w:r w:rsidR="003C09E7">
        <w:rPr>
          <w:rFonts w:ascii="Times New Roman" w:hAnsi="Times New Roman" w:cs="Times New Roman"/>
        </w:rPr>
        <w:t>extracted by keyword matching using Twint.</w:t>
      </w:r>
    </w:p>
    <w:p w14:paraId="4B5C957B" w14:textId="1B99E451" w:rsidR="00A41F56" w:rsidRDefault="00AE2085" w:rsidP="00A41F56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E2085">
        <w:rPr>
          <w:rFonts w:ascii="Times New Roman" w:hAnsi="Times New Roman" w:cs="Times New Roman"/>
          <w:b/>
          <w:bCs/>
        </w:rPr>
        <w:t>depressed_tweets_three/</w:t>
      </w:r>
      <w:r>
        <w:rPr>
          <w:rFonts w:ascii="Times New Roman" w:hAnsi="Times New Roman" w:cs="Times New Roman"/>
          <w:b/>
          <w:bCs/>
        </w:rPr>
        <w:t xml:space="preserve"> </w:t>
      </w:r>
      <w:r w:rsidRPr="00AE2085">
        <w:rPr>
          <w:rFonts w:ascii="Times New Roman" w:hAnsi="Times New Roman" w:cs="Times New Roman"/>
          <w:b/>
          <w:bCs/>
        </w:rPr>
        <w:t>tweets.csv</w:t>
      </w:r>
      <w:r w:rsidR="00986EDC">
        <w:rPr>
          <w:rFonts w:ascii="Times New Roman" w:hAnsi="Times New Roman" w:cs="Times New Roman"/>
        </w:rPr>
        <w:t xml:space="preserve">: </w:t>
      </w:r>
      <w:r w:rsidR="0065617B">
        <w:rPr>
          <w:rFonts w:ascii="Times New Roman" w:hAnsi="Times New Roman" w:cs="Times New Roman"/>
        </w:rPr>
        <w:t xml:space="preserve">This file </w:t>
      </w:r>
      <w:r w:rsidR="00A41F56">
        <w:rPr>
          <w:rFonts w:ascii="Times New Roman" w:hAnsi="Times New Roman" w:cs="Times New Roman"/>
        </w:rPr>
        <w:t xml:space="preserve">contains list of </w:t>
      </w:r>
      <w:r w:rsidR="009729DB">
        <w:rPr>
          <w:rFonts w:ascii="Times New Roman" w:hAnsi="Times New Roman" w:cs="Times New Roman"/>
        </w:rPr>
        <w:t xml:space="preserve">all the </w:t>
      </w:r>
      <w:r w:rsidR="00A41F56">
        <w:rPr>
          <w:rFonts w:ascii="Times New Roman" w:hAnsi="Times New Roman" w:cs="Times New Roman"/>
        </w:rPr>
        <w:t>users</w:t>
      </w:r>
      <w:r w:rsidR="00A41F56" w:rsidRPr="00A41F56">
        <w:rPr>
          <w:rFonts w:ascii="Times New Roman" w:hAnsi="Times New Roman" w:cs="Times New Roman"/>
        </w:rPr>
        <w:t xml:space="preserve"> </w:t>
      </w:r>
      <w:r w:rsidR="00A41F56">
        <w:rPr>
          <w:rFonts w:ascii="Times New Roman" w:hAnsi="Times New Roman" w:cs="Times New Roman"/>
        </w:rPr>
        <w:t xml:space="preserve">who have self-declared for being in depression in their tweets </w:t>
      </w:r>
      <w:r w:rsidR="001D1C70">
        <w:rPr>
          <w:rFonts w:ascii="Times New Roman" w:hAnsi="Times New Roman" w:cs="Times New Roman"/>
        </w:rPr>
        <w:t xml:space="preserve">as well as posted tweets indicating </w:t>
      </w:r>
      <w:r w:rsidR="00176E3D">
        <w:rPr>
          <w:rFonts w:ascii="Times New Roman" w:hAnsi="Times New Roman" w:cs="Times New Roman"/>
        </w:rPr>
        <w:t>symptoms of</w:t>
      </w:r>
      <w:r w:rsidR="001D1C70">
        <w:rPr>
          <w:rFonts w:ascii="Times New Roman" w:hAnsi="Times New Roman" w:cs="Times New Roman"/>
        </w:rPr>
        <w:t xml:space="preserve"> depression</w:t>
      </w:r>
      <w:r w:rsidR="00A65412">
        <w:rPr>
          <w:rFonts w:ascii="Times New Roman" w:hAnsi="Times New Roman" w:cs="Times New Roman"/>
        </w:rPr>
        <w:t xml:space="preserve"> </w:t>
      </w:r>
      <w:r w:rsidR="00A41F56">
        <w:rPr>
          <w:rFonts w:ascii="Times New Roman" w:hAnsi="Times New Roman" w:cs="Times New Roman"/>
        </w:rPr>
        <w:t>extracted by keyword matching using Twint.</w:t>
      </w:r>
      <w:r w:rsidR="00201BB6">
        <w:rPr>
          <w:rFonts w:ascii="Times New Roman" w:hAnsi="Times New Roman" w:cs="Times New Roman"/>
        </w:rPr>
        <w:t xml:space="preserve"> However, the file under 2.2.2 and 2.2.3 </w:t>
      </w:r>
      <w:r w:rsidR="009729DB">
        <w:rPr>
          <w:rFonts w:ascii="Times New Roman" w:hAnsi="Times New Roman" w:cs="Times New Roman"/>
        </w:rPr>
        <w:t>is</w:t>
      </w:r>
      <w:r w:rsidR="00201BB6">
        <w:rPr>
          <w:rFonts w:ascii="Times New Roman" w:hAnsi="Times New Roman" w:cs="Times New Roman"/>
        </w:rPr>
        <w:t xml:space="preserve"> </w:t>
      </w:r>
      <w:r w:rsidR="00F67222">
        <w:rPr>
          <w:rFonts w:ascii="Times New Roman" w:hAnsi="Times New Roman" w:cs="Times New Roman"/>
        </w:rPr>
        <w:t xml:space="preserve">further </w:t>
      </w:r>
      <w:r w:rsidR="00201BB6">
        <w:rPr>
          <w:rFonts w:ascii="Times New Roman" w:hAnsi="Times New Roman" w:cs="Times New Roman"/>
        </w:rPr>
        <w:t xml:space="preserve">combined </w:t>
      </w:r>
      <w:r w:rsidR="009729DB">
        <w:rPr>
          <w:rFonts w:ascii="Times New Roman" w:hAnsi="Times New Roman" w:cs="Times New Roman"/>
        </w:rPr>
        <w:t xml:space="preserve">and </w:t>
      </w:r>
      <w:r w:rsidR="00EE4912">
        <w:rPr>
          <w:rFonts w:ascii="Times New Roman" w:hAnsi="Times New Roman" w:cs="Times New Roman"/>
        </w:rPr>
        <w:t xml:space="preserve">processed </w:t>
      </w:r>
      <w:r w:rsidR="00840263">
        <w:rPr>
          <w:rFonts w:ascii="Times New Roman" w:hAnsi="Times New Roman" w:cs="Times New Roman"/>
        </w:rPr>
        <w:t xml:space="preserve">together to generate a list of 322 </w:t>
      </w:r>
      <w:r w:rsidR="00E338F8">
        <w:rPr>
          <w:rFonts w:ascii="Times New Roman" w:hAnsi="Times New Roman" w:cs="Times New Roman"/>
        </w:rPr>
        <w:t xml:space="preserve">unique </w:t>
      </w:r>
      <w:r w:rsidR="00840263">
        <w:rPr>
          <w:rFonts w:ascii="Times New Roman" w:hAnsi="Times New Roman" w:cs="Times New Roman"/>
        </w:rPr>
        <w:t xml:space="preserve">users for the </w:t>
      </w:r>
      <w:r w:rsidR="00B751C2">
        <w:rPr>
          <w:rFonts w:ascii="Times New Roman" w:hAnsi="Times New Roman" w:cs="Times New Roman"/>
        </w:rPr>
        <w:t>final dataset</w:t>
      </w:r>
      <w:r w:rsidR="000342D9">
        <w:rPr>
          <w:rFonts w:ascii="Times New Roman" w:hAnsi="Times New Roman" w:cs="Times New Roman"/>
        </w:rPr>
        <w:t xml:space="preserve"> </w:t>
      </w:r>
      <w:r w:rsidR="00E338F8">
        <w:rPr>
          <w:rFonts w:ascii="Times New Roman" w:hAnsi="Times New Roman" w:cs="Times New Roman"/>
        </w:rPr>
        <w:t>of Depressed Users.</w:t>
      </w:r>
    </w:p>
    <w:p w14:paraId="6E7ED6B9" w14:textId="0ECA4FE9" w:rsidR="00DA3CE4" w:rsidRDefault="00204A37" w:rsidP="00DA3CE4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happy_user</w:t>
      </w:r>
      <w:r w:rsidR="005412E8">
        <w:rPr>
          <w:rFonts w:ascii="Times New Roman" w:hAnsi="Times New Roman" w:cs="Times New Roman"/>
          <w:b/>
          <w:bCs/>
        </w:rPr>
        <w:t>(</w:t>
      </w:r>
      <w:r w:rsidR="007E1345">
        <w:rPr>
          <w:rFonts w:ascii="Times New Roman" w:hAnsi="Times New Roman" w:cs="Times New Roman"/>
          <w:b/>
          <w:bCs/>
        </w:rPr>
        <w:t>x</w:t>
      </w:r>
      <w:r w:rsidR="005412E8">
        <w:rPr>
          <w:rFonts w:ascii="Times New Roman" w:hAnsi="Times New Roman" w:cs="Times New Roman"/>
          <w:b/>
          <w:bCs/>
        </w:rPr>
        <w:t>)</w:t>
      </w:r>
      <w:r w:rsidR="00DA5021">
        <w:rPr>
          <w:rFonts w:ascii="Times New Roman" w:hAnsi="Times New Roman" w:cs="Times New Roman"/>
        </w:rPr>
        <w:t>:</w:t>
      </w:r>
      <w:r w:rsidR="00F001FA">
        <w:rPr>
          <w:rFonts w:ascii="Times New Roman" w:hAnsi="Times New Roman" w:cs="Times New Roman"/>
        </w:rPr>
        <w:t xml:space="preserve"> These are the folders</w:t>
      </w:r>
      <w:r w:rsidR="00761156">
        <w:rPr>
          <w:rFonts w:ascii="Times New Roman" w:hAnsi="Times New Roman" w:cs="Times New Roman"/>
        </w:rPr>
        <w:t xml:space="preserve"> generated </w:t>
      </w:r>
      <w:r w:rsidR="002D6DE3">
        <w:rPr>
          <w:rFonts w:ascii="Times New Roman" w:hAnsi="Times New Roman" w:cs="Times New Roman"/>
        </w:rPr>
        <w:t>by</w:t>
      </w:r>
      <w:r w:rsidR="00F001FA">
        <w:rPr>
          <w:rFonts w:ascii="Times New Roman" w:hAnsi="Times New Roman" w:cs="Times New Roman"/>
        </w:rPr>
        <w:t xml:space="preserve"> </w:t>
      </w:r>
      <w:r w:rsidR="00761156">
        <w:rPr>
          <w:rFonts w:ascii="Times New Roman" w:hAnsi="Times New Roman" w:cs="Times New Roman"/>
        </w:rPr>
        <w:t>extraction of</w:t>
      </w:r>
      <w:r w:rsidR="006C0083">
        <w:rPr>
          <w:rFonts w:ascii="Times New Roman" w:hAnsi="Times New Roman" w:cs="Times New Roman"/>
        </w:rPr>
        <w:t xml:space="preserve"> tweets for </w:t>
      </w:r>
      <w:r w:rsidR="00761156">
        <w:rPr>
          <w:rFonts w:ascii="Times New Roman" w:hAnsi="Times New Roman" w:cs="Times New Roman"/>
        </w:rPr>
        <w:t xml:space="preserve">each </w:t>
      </w:r>
      <w:r w:rsidR="008F3E64">
        <w:rPr>
          <w:rFonts w:ascii="Times New Roman" w:hAnsi="Times New Roman" w:cs="Times New Roman"/>
        </w:rPr>
        <w:t>Non-depressed user</w:t>
      </w:r>
      <w:r w:rsidR="00F001FA">
        <w:rPr>
          <w:rFonts w:ascii="Times New Roman" w:hAnsi="Times New Roman" w:cs="Times New Roman"/>
        </w:rPr>
        <w:t>.</w:t>
      </w:r>
      <w:r w:rsidR="00B477BD">
        <w:rPr>
          <w:rFonts w:ascii="Times New Roman" w:hAnsi="Times New Roman" w:cs="Times New Roman"/>
        </w:rPr>
        <w:t xml:space="preserve"> </w:t>
      </w:r>
      <w:r w:rsidR="00DA5021">
        <w:rPr>
          <w:rFonts w:ascii="Times New Roman" w:hAnsi="Times New Roman" w:cs="Times New Roman"/>
        </w:rPr>
        <w:t>All the folders</w:t>
      </w:r>
      <w:r w:rsidR="00612751">
        <w:rPr>
          <w:rFonts w:ascii="Times New Roman" w:hAnsi="Times New Roman" w:cs="Times New Roman"/>
        </w:rPr>
        <w:t xml:space="preserve"> </w:t>
      </w:r>
      <w:r w:rsidR="00610D69">
        <w:rPr>
          <w:rFonts w:ascii="Times New Roman" w:hAnsi="Times New Roman" w:cs="Times New Roman"/>
        </w:rPr>
        <w:t xml:space="preserve">are </w:t>
      </w:r>
      <w:r w:rsidR="00612751">
        <w:rPr>
          <w:rFonts w:ascii="Times New Roman" w:hAnsi="Times New Roman" w:cs="Times New Roman"/>
        </w:rPr>
        <w:t xml:space="preserve">named as </w:t>
      </w:r>
      <w:r w:rsidR="0097741D">
        <w:rPr>
          <w:rFonts w:ascii="Times New Roman" w:hAnsi="Times New Roman" w:cs="Times New Roman"/>
        </w:rPr>
        <w:t>happy_user(x),</w:t>
      </w:r>
      <w:r w:rsidR="00F001FA">
        <w:rPr>
          <w:rFonts w:ascii="Times New Roman" w:hAnsi="Times New Roman" w:cs="Times New Roman"/>
        </w:rPr>
        <w:t xml:space="preserve"> </w:t>
      </w:r>
      <w:r w:rsidR="0097741D">
        <w:rPr>
          <w:rFonts w:ascii="Times New Roman" w:hAnsi="Times New Roman" w:cs="Times New Roman"/>
        </w:rPr>
        <w:t>where range for x is (1,600)</w:t>
      </w:r>
      <w:r w:rsidR="00B477BD">
        <w:rPr>
          <w:rFonts w:ascii="Times New Roman" w:hAnsi="Times New Roman" w:cs="Times New Roman"/>
        </w:rPr>
        <w:t xml:space="preserve">. However, </w:t>
      </w:r>
      <w:r w:rsidR="00612751">
        <w:rPr>
          <w:rFonts w:ascii="Times New Roman" w:hAnsi="Times New Roman" w:cs="Times New Roman"/>
        </w:rPr>
        <w:t xml:space="preserve">the total number of folders </w:t>
      </w:r>
      <w:r w:rsidR="00493B03">
        <w:rPr>
          <w:rFonts w:ascii="Times New Roman" w:hAnsi="Times New Roman" w:cs="Times New Roman"/>
        </w:rPr>
        <w:t xml:space="preserve">used </w:t>
      </w:r>
      <w:r w:rsidR="009D7987">
        <w:rPr>
          <w:rFonts w:ascii="Times New Roman" w:hAnsi="Times New Roman" w:cs="Times New Roman"/>
        </w:rPr>
        <w:t>by</w:t>
      </w:r>
      <w:r w:rsidR="00493B03">
        <w:rPr>
          <w:rFonts w:ascii="Times New Roman" w:hAnsi="Times New Roman" w:cs="Times New Roman"/>
        </w:rPr>
        <w:t xml:space="preserve"> </w:t>
      </w:r>
      <w:r w:rsidR="009F0ED7">
        <w:rPr>
          <w:rFonts w:ascii="Times New Roman" w:hAnsi="Times New Roman" w:cs="Times New Roman"/>
        </w:rPr>
        <w:t xml:space="preserve">Non-depressed users </w:t>
      </w:r>
      <w:r w:rsidR="009D7987">
        <w:rPr>
          <w:rFonts w:ascii="Times New Roman" w:hAnsi="Times New Roman" w:cs="Times New Roman"/>
        </w:rPr>
        <w:t>for</w:t>
      </w:r>
      <w:r w:rsidR="009F0ED7">
        <w:rPr>
          <w:rFonts w:ascii="Times New Roman" w:hAnsi="Times New Roman" w:cs="Times New Roman"/>
        </w:rPr>
        <w:t xml:space="preserve"> </w:t>
      </w:r>
      <w:r w:rsidR="00493B03">
        <w:rPr>
          <w:rFonts w:ascii="Times New Roman" w:hAnsi="Times New Roman" w:cs="Times New Roman"/>
        </w:rPr>
        <w:t>proposed solution are 438</w:t>
      </w:r>
      <w:r w:rsidR="00F001FA">
        <w:rPr>
          <w:rFonts w:ascii="Times New Roman" w:hAnsi="Times New Roman" w:cs="Times New Roman"/>
        </w:rPr>
        <w:t>.</w:t>
      </w:r>
    </w:p>
    <w:p w14:paraId="02E70A40" w14:textId="78E33022" w:rsidR="00BA421F" w:rsidRPr="00A250C6" w:rsidRDefault="007E1345" w:rsidP="00A250C6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user(y)</w:t>
      </w:r>
      <w:r w:rsidR="00471389">
        <w:rPr>
          <w:rFonts w:ascii="Times New Roman" w:hAnsi="Times New Roman" w:cs="Times New Roman"/>
        </w:rPr>
        <w:t>: These are the folders generated by extraction of tweets for each depressed user. All the folders</w:t>
      </w:r>
      <w:r w:rsidR="005B62BD">
        <w:rPr>
          <w:rFonts w:ascii="Times New Roman" w:hAnsi="Times New Roman" w:cs="Times New Roman"/>
        </w:rPr>
        <w:t xml:space="preserve"> are</w:t>
      </w:r>
      <w:r w:rsidR="00471389">
        <w:rPr>
          <w:rFonts w:ascii="Times New Roman" w:hAnsi="Times New Roman" w:cs="Times New Roman"/>
        </w:rPr>
        <w:t xml:space="preserve"> named as user(</w:t>
      </w:r>
      <w:r w:rsidR="004A0E3E">
        <w:rPr>
          <w:rFonts w:ascii="Times New Roman" w:hAnsi="Times New Roman" w:cs="Times New Roman"/>
        </w:rPr>
        <w:t>y</w:t>
      </w:r>
      <w:r w:rsidR="00471389">
        <w:rPr>
          <w:rFonts w:ascii="Times New Roman" w:hAnsi="Times New Roman" w:cs="Times New Roman"/>
        </w:rPr>
        <w:t xml:space="preserve">), where range for </w:t>
      </w:r>
      <w:r w:rsidR="004A0E3E">
        <w:rPr>
          <w:rFonts w:ascii="Times New Roman" w:hAnsi="Times New Roman" w:cs="Times New Roman"/>
        </w:rPr>
        <w:t>y</w:t>
      </w:r>
      <w:r w:rsidR="00471389">
        <w:rPr>
          <w:rFonts w:ascii="Times New Roman" w:hAnsi="Times New Roman" w:cs="Times New Roman"/>
        </w:rPr>
        <w:t xml:space="preserve"> is (1,</w:t>
      </w:r>
      <w:r w:rsidR="004A0E3E">
        <w:rPr>
          <w:rFonts w:ascii="Times New Roman" w:hAnsi="Times New Roman" w:cs="Times New Roman"/>
        </w:rPr>
        <w:t>5</w:t>
      </w:r>
      <w:r w:rsidR="00471389">
        <w:rPr>
          <w:rFonts w:ascii="Times New Roman" w:hAnsi="Times New Roman" w:cs="Times New Roman"/>
        </w:rPr>
        <w:t>00)</w:t>
      </w:r>
      <w:r w:rsidR="00B477BD">
        <w:rPr>
          <w:rFonts w:ascii="Times New Roman" w:hAnsi="Times New Roman" w:cs="Times New Roman"/>
        </w:rPr>
        <w:t xml:space="preserve">. However, </w:t>
      </w:r>
      <w:r w:rsidR="00471389">
        <w:rPr>
          <w:rFonts w:ascii="Times New Roman" w:hAnsi="Times New Roman" w:cs="Times New Roman"/>
        </w:rPr>
        <w:t xml:space="preserve">the total number of folders used </w:t>
      </w:r>
      <w:r w:rsidR="009D7987">
        <w:rPr>
          <w:rFonts w:ascii="Times New Roman" w:hAnsi="Times New Roman" w:cs="Times New Roman"/>
        </w:rPr>
        <w:t xml:space="preserve">by depressed users </w:t>
      </w:r>
      <w:r w:rsidR="00471389">
        <w:rPr>
          <w:rFonts w:ascii="Times New Roman" w:hAnsi="Times New Roman" w:cs="Times New Roman"/>
        </w:rPr>
        <w:t xml:space="preserve">for proposed solution are </w:t>
      </w:r>
      <w:r w:rsidR="004A0E3E">
        <w:rPr>
          <w:rFonts w:ascii="Times New Roman" w:hAnsi="Times New Roman" w:cs="Times New Roman"/>
        </w:rPr>
        <w:t>322</w:t>
      </w:r>
      <w:r w:rsidR="00B477BD">
        <w:rPr>
          <w:rFonts w:ascii="Times New Roman" w:hAnsi="Times New Roman" w:cs="Times New Roman"/>
        </w:rPr>
        <w:t>.</w:t>
      </w:r>
    </w:p>
    <w:p w14:paraId="6D0D29B5" w14:textId="7789E70C" w:rsidR="00421792" w:rsidRDefault="00421792" w:rsidP="00A250C6">
      <w:pPr>
        <w:spacing w:line="480" w:lineRule="auto"/>
        <w:jc w:val="both"/>
        <w:rPr>
          <w:rFonts w:ascii="Times New Roman" w:hAnsi="Times New Roman" w:cs="Times New Roman"/>
        </w:rPr>
      </w:pPr>
    </w:p>
    <w:p w14:paraId="0071B9E4" w14:textId="25A79DDC" w:rsidR="00BE517A" w:rsidRPr="00BE517A" w:rsidRDefault="00BE517A" w:rsidP="00A250C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Pr="00E05D24">
        <w:rPr>
          <w:rFonts w:ascii="Times New Roman" w:hAnsi="Times New Roman" w:cs="Times New Roman"/>
          <w:b/>
          <w:bCs/>
          <w:sz w:val="28"/>
          <w:szCs w:val="28"/>
        </w:rPr>
        <w:t xml:space="preserve">. Description of </w:t>
      </w:r>
      <w:r w:rsidR="00A54C22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3873E44E" w14:textId="252E9C98" w:rsidR="0001731B" w:rsidRPr="0001731B" w:rsidRDefault="00DA44C9" w:rsidP="0001731B">
      <w:pPr>
        <w:spacing w:line="480" w:lineRule="auto"/>
        <w:jc w:val="both"/>
        <w:rPr>
          <w:rFonts w:ascii="Times New Roman" w:hAnsi="Times New Roman" w:cs="Times New Roman"/>
        </w:rPr>
      </w:pPr>
      <w:r w:rsidRPr="008D1047">
        <w:rPr>
          <w:rFonts w:ascii="Times New Roman" w:hAnsi="Times New Roman" w:cs="Times New Roman"/>
        </w:rPr>
        <w:t xml:space="preserve">1. </w:t>
      </w:r>
      <w:r w:rsidRPr="0006168C">
        <w:rPr>
          <w:rFonts w:ascii="Times New Roman" w:hAnsi="Times New Roman" w:cs="Times New Roman"/>
          <w:b/>
          <w:bCs/>
        </w:rPr>
        <w:t>Purpose of Dataset</w:t>
      </w:r>
      <w:r w:rsidR="00832440" w:rsidRPr="008D1047">
        <w:rPr>
          <w:rFonts w:ascii="Times New Roman" w:hAnsi="Times New Roman" w:cs="Times New Roman"/>
        </w:rPr>
        <w:t xml:space="preserve">: The dataset for experimental module was utilized to </w:t>
      </w:r>
      <w:r w:rsidR="009A6168">
        <w:rPr>
          <w:rFonts w:ascii="Times New Roman" w:hAnsi="Times New Roman" w:cs="Times New Roman"/>
        </w:rPr>
        <w:t>analyze</w:t>
      </w:r>
      <w:r w:rsidR="00832440" w:rsidRPr="008D1047">
        <w:rPr>
          <w:rFonts w:ascii="Times New Roman" w:hAnsi="Times New Roman" w:cs="Times New Roman"/>
        </w:rPr>
        <w:t xml:space="preserve"> and predict </w:t>
      </w:r>
      <w:r w:rsidR="008D1047" w:rsidRPr="008D1047">
        <w:rPr>
          <w:rFonts w:ascii="Times New Roman" w:hAnsi="Times New Roman" w:cs="Times New Roman"/>
        </w:rPr>
        <w:t>depression in users on a Tweet Level architecture. However, the</w:t>
      </w:r>
      <w:r w:rsidR="000C435A">
        <w:rPr>
          <w:rFonts w:ascii="Times New Roman" w:hAnsi="Times New Roman" w:cs="Times New Roman"/>
        </w:rPr>
        <w:t xml:space="preserve"> dataset for proposed solution module was</w:t>
      </w:r>
      <w:r w:rsidR="008D1047" w:rsidRPr="008D1047">
        <w:rPr>
          <w:rFonts w:ascii="Times New Roman" w:hAnsi="Times New Roman" w:cs="Times New Roman"/>
        </w:rPr>
        <w:t xml:space="preserve"> </w:t>
      </w:r>
      <w:r w:rsidR="00F1295B">
        <w:rPr>
          <w:rFonts w:ascii="Times New Roman" w:hAnsi="Times New Roman" w:cs="Times New Roman"/>
        </w:rPr>
        <w:t>carried under a User Level architecture</w:t>
      </w:r>
      <w:r w:rsidR="00BE2CFE">
        <w:rPr>
          <w:rFonts w:ascii="Times New Roman" w:hAnsi="Times New Roman" w:cs="Times New Roman"/>
        </w:rPr>
        <w:t xml:space="preserve"> </w:t>
      </w:r>
      <w:r w:rsidR="00832440" w:rsidRPr="008D1047">
        <w:rPr>
          <w:rFonts w:ascii="Times New Roman" w:hAnsi="Times New Roman" w:cs="Times New Roman"/>
        </w:rPr>
        <w:t xml:space="preserve">for studying </w:t>
      </w:r>
      <w:r w:rsidR="003C086D">
        <w:rPr>
          <w:rFonts w:ascii="Times New Roman" w:hAnsi="Times New Roman" w:cs="Times New Roman"/>
        </w:rPr>
        <w:t xml:space="preserve">and </w:t>
      </w:r>
      <w:r w:rsidR="00832440" w:rsidRPr="008D1047">
        <w:rPr>
          <w:rFonts w:ascii="Times New Roman" w:hAnsi="Times New Roman" w:cs="Times New Roman"/>
        </w:rPr>
        <w:t>predicting depression in users on social media</w:t>
      </w:r>
      <w:r w:rsidR="003C086D">
        <w:rPr>
          <w:rFonts w:ascii="Times New Roman" w:hAnsi="Times New Roman" w:cs="Times New Roman"/>
        </w:rPr>
        <w:t xml:space="preserve">. To add to it, the dataset </w:t>
      </w:r>
      <w:r w:rsidR="00DE40D8">
        <w:rPr>
          <w:rFonts w:ascii="Times New Roman" w:hAnsi="Times New Roman" w:cs="Times New Roman"/>
        </w:rPr>
        <w:t xml:space="preserve">at User Level </w:t>
      </w:r>
      <w:r w:rsidR="00D572CF">
        <w:rPr>
          <w:rFonts w:ascii="Times New Roman" w:hAnsi="Times New Roman" w:cs="Times New Roman"/>
        </w:rPr>
        <w:t xml:space="preserve">was </w:t>
      </w:r>
      <w:r w:rsidR="000B2677">
        <w:rPr>
          <w:rFonts w:ascii="Times New Roman" w:hAnsi="Times New Roman" w:cs="Times New Roman"/>
        </w:rPr>
        <w:t xml:space="preserve">used to visualize and </w:t>
      </w:r>
      <w:r w:rsidR="00D572CF">
        <w:rPr>
          <w:rFonts w:ascii="Times New Roman" w:hAnsi="Times New Roman" w:cs="Times New Roman"/>
        </w:rPr>
        <w:t xml:space="preserve">analyze the pattern of </w:t>
      </w:r>
      <w:r w:rsidR="000B2677">
        <w:rPr>
          <w:rFonts w:ascii="Times New Roman" w:hAnsi="Times New Roman" w:cs="Times New Roman"/>
        </w:rPr>
        <w:t>user engagement on social media</w:t>
      </w:r>
      <w:r w:rsidR="00F3782E">
        <w:rPr>
          <w:rFonts w:ascii="Times New Roman" w:hAnsi="Times New Roman" w:cs="Times New Roman"/>
        </w:rPr>
        <w:t xml:space="preserve"> </w:t>
      </w:r>
      <w:r w:rsidR="00F3782E" w:rsidRPr="008D1047">
        <w:rPr>
          <w:rFonts w:ascii="Times New Roman" w:hAnsi="Times New Roman" w:cs="Times New Roman"/>
        </w:rPr>
        <w:t>using data analysis and machine learning</w:t>
      </w:r>
      <w:r w:rsidR="00212AE4">
        <w:rPr>
          <w:rFonts w:ascii="Times New Roman" w:hAnsi="Times New Roman" w:cs="Times New Roman"/>
        </w:rPr>
        <w:t>.</w:t>
      </w:r>
      <w:r w:rsidR="00811FA9">
        <w:rPr>
          <w:rFonts w:ascii="Times New Roman" w:hAnsi="Times New Roman" w:cs="Times New Roman"/>
        </w:rPr>
        <w:t xml:space="preserve"> </w:t>
      </w:r>
    </w:p>
    <w:p w14:paraId="47178DD0" w14:textId="2ADCB45B" w:rsidR="001E4ADD" w:rsidRPr="005A41C5" w:rsidRDefault="00DA44C9" w:rsidP="0013668F">
      <w:pPr>
        <w:spacing w:line="480" w:lineRule="auto"/>
        <w:jc w:val="both"/>
        <w:rPr>
          <w:ins w:id="5" w:author="Chanpreet Singh" w:date="2020-05-06T20:50:00Z"/>
          <w:rFonts w:ascii="Times New Roman" w:hAnsi="Times New Roman" w:cs="Times New Roman"/>
        </w:rPr>
      </w:pPr>
      <w:r w:rsidRPr="008D1047">
        <w:rPr>
          <w:rFonts w:ascii="Times New Roman" w:hAnsi="Times New Roman" w:cs="Times New Roman"/>
        </w:rPr>
        <w:t xml:space="preserve">2. </w:t>
      </w:r>
      <w:r w:rsidRPr="0006168C">
        <w:rPr>
          <w:rFonts w:ascii="Times New Roman" w:hAnsi="Times New Roman" w:cs="Times New Roman"/>
          <w:b/>
          <w:bCs/>
        </w:rPr>
        <w:t>Data Collection</w:t>
      </w:r>
      <w:r w:rsidR="00A535D2">
        <w:rPr>
          <w:rFonts w:ascii="Times New Roman" w:hAnsi="Times New Roman" w:cs="Times New Roman"/>
        </w:rPr>
        <w:t xml:space="preserve">: </w:t>
      </w:r>
      <w:r w:rsidR="00BC5649">
        <w:rPr>
          <w:rFonts w:ascii="Times New Roman" w:hAnsi="Times New Roman" w:cs="Times New Roman"/>
        </w:rPr>
        <w:t>The dataset for both the experimental module</w:t>
      </w:r>
      <w:r w:rsidR="000814A4">
        <w:rPr>
          <w:rFonts w:ascii="Times New Roman" w:hAnsi="Times New Roman" w:cs="Times New Roman"/>
        </w:rPr>
        <w:t xml:space="preserve"> (Tweet Level)</w:t>
      </w:r>
      <w:r w:rsidR="00BC5649">
        <w:rPr>
          <w:rFonts w:ascii="Times New Roman" w:hAnsi="Times New Roman" w:cs="Times New Roman"/>
        </w:rPr>
        <w:t xml:space="preserve"> and the proposed solution module</w:t>
      </w:r>
      <w:r w:rsidR="000814A4">
        <w:rPr>
          <w:rFonts w:ascii="Times New Roman" w:hAnsi="Times New Roman" w:cs="Times New Roman"/>
        </w:rPr>
        <w:t xml:space="preserve"> (User Level)</w:t>
      </w:r>
      <w:r w:rsidR="00BC5649">
        <w:rPr>
          <w:rFonts w:ascii="Times New Roman" w:hAnsi="Times New Roman" w:cs="Times New Roman"/>
        </w:rPr>
        <w:t xml:space="preserve"> </w:t>
      </w:r>
      <w:r w:rsidR="00581C9A">
        <w:rPr>
          <w:rFonts w:ascii="Times New Roman" w:hAnsi="Times New Roman" w:cs="Times New Roman"/>
        </w:rPr>
        <w:t>are collected f</w:t>
      </w:r>
      <w:r w:rsidR="006E2FF0">
        <w:rPr>
          <w:rFonts w:ascii="Times New Roman" w:hAnsi="Times New Roman" w:cs="Times New Roman"/>
        </w:rPr>
        <w:t>rom Twitter</w:t>
      </w:r>
      <w:r w:rsidR="00CD488D">
        <w:rPr>
          <w:rFonts w:ascii="Times New Roman" w:hAnsi="Times New Roman" w:cs="Times New Roman"/>
        </w:rPr>
        <w:t xml:space="preserve">. The datasets were collected using Twint (Twitter Intelligence Tool) and </w:t>
      </w:r>
      <w:proofErr w:type="spellStart"/>
      <w:r w:rsidR="00CD488D">
        <w:rPr>
          <w:rFonts w:ascii="Times New Roman" w:hAnsi="Times New Roman" w:cs="Times New Roman"/>
        </w:rPr>
        <w:t>Tweepy</w:t>
      </w:r>
      <w:proofErr w:type="spellEnd"/>
      <w:r w:rsidR="00CD488D">
        <w:rPr>
          <w:rFonts w:ascii="Times New Roman" w:hAnsi="Times New Roman" w:cs="Times New Roman"/>
        </w:rPr>
        <w:t xml:space="preserve"> (Python library)</w:t>
      </w:r>
      <w:r w:rsidR="00251EAF">
        <w:rPr>
          <w:rFonts w:ascii="Times New Roman" w:hAnsi="Times New Roman" w:cs="Times New Roman"/>
        </w:rPr>
        <w:t xml:space="preserve">. </w:t>
      </w:r>
    </w:p>
    <w:p w14:paraId="3F8DE85B" w14:textId="51FAAE9D" w:rsidR="005A41C5" w:rsidRPr="005A41C5" w:rsidRDefault="005A41C5" w:rsidP="005A41C5">
      <w:pPr>
        <w:tabs>
          <w:tab w:val="left" w:pos="284"/>
        </w:tabs>
        <w:spacing w:line="480" w:lineRule="auto"/>
        <w:jc w:val="center"/>
        <w:rPr>
          <w:ins w:id="6" w:author="Chanpreet Singh" w:date="2020-05-06T20:50:00Z"/>
          <w:rFonts w:ascii="Times New Roman" w:eastAsia="Times New Roman" w:hAnsi="Times New Roman" w:cs="Times New Roman"/>
          <w:b/>
          <w:sz w:val="20"/>
          <w:szCs w:val="20"/>
        </w:rPr>
      </w:pPr>
      <w:ins w:id="7" w:author="Chanpreet Singh" w:date="2020-05-06T20:50:00Z">
        <w:r w:rsidRPr="005A41C5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Table </w:t>
        </w:r>
      </w:ins>
      <w:r w:rsidR="00C92F84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ins w:id="8" w:author="Chanpreet Singh" w:date="2020-05-06T20:50:00Z">
        <w:r w:rsidRPr="005A41C5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Dataset used for Tweet Level Architecture</w:t>
        </w:r>
      </w:ins>
      <w:r w:rsidR="00870E7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(Experiments)</w:t>
      </w:r>
    </w:p>
    <w:tbl>
      <w:tblPr>
        <w:tblStyle w:val="5"/>
        <w:tblW w:w="101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4"/>
        <w:gridCol w:w="1742"/>
        <w:gridCol w:w="1742"/>
        <w:gridCol w:w="3868"/>
      </w:tblGrid>
      <w:tr w:rsidR="00612115" w:rsidRPr="008E50AF" w14:paraId="52014DD9" w14:textId="77777777" w:rsidTr="007B7D84">
        <w:trPr>
          <w:cantSplit/>
          <w:trHeight w:val="539"/>
          <w:jc w:val="center"/>
          <w:ins w:id="9" w:author="Chanpreet Singh" w:date="2020-05-06T20:50:00Z"/>
        </w:trPr>
        <w:tc>
          <w:tcPr>
            <w:tcW w:w="2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323CE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10" w:author="Chanpreet Singh" w:date="2020-05-06T20:50:00Z"/>
              </w:rPr>
            </w:pPr>
            <w:ins w:id="11" w:author="Chanpreet Singh" w:date="2020-05-06T20:50:00Z">
              <w:r w:rsidRPr="008E50AF">
                <w:t>Type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15680" w14:textId="77777777" w:rsidR="00612115" w:rsidRPr="008E50AF" w:rsidRDefault="00612115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12" w:author="Chanpreet Singh" w:date="2020-05-06T20:50:00Z"/>
              </w:rPr>
            </w:pPr>
            <w:ins w:id="13" w:author="Chanpreet Singh" w:date="2020-05-06T20:50:00Z">
              <w:r w:rsidRPr="008E50AF">
                <w:t>Data Collected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03CFA" w14:textId="77777777" w:rsidR="00612115" w:rsidRPr="008E50AF" w:rsidRDefault="00612115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14" w:author="Chanpreet Singh" w:date="2020-05-06T20:50:00Z"/>
              </w:rPr>
            </w:pPr>
            <w:ins w:id="15" w:author="Chanpreet Singh" w:date="2020-05-06T20:50:00Z">
              <w:r w:rsidRPr="008E50AF">
                <w:t>Data</w:t>
              </w:r>
              <w:r>
                <w:t xml:space="preserve"> </w:t>
              </w:r>
              <w:r w:rsidRPr="008E50AF">
                <w:t>cleaning</w:t>
              </w:r>
            </w:ins>
          </w:p>
        </w:tc>
        <w:tc>
          <w:tcPr>
            <w:tcW w:w="3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FF972" w14:textId="56508D34" w:rsidR="004C5987" w:rsidRPr="008E50AF" w:rsidRDefault="00612115" w:rsidP="007B7D8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16" w:author="Chanpreet Singh" w:date="2020-05-06T20:50:00Z"/>
              </w:rPr>
            </w:pPr>
            <w:ins w:id="17" w:author="Chanpreet Singh" w:date="2020-05-06T20:50:00Z">
              <w:r w:rsidRPr="008E50AF">
                <w:t>Pre-Processed Extensive Data Cleaning</w:t>
              </w:r>
            </w:ins>
            <w:r w:rsidR="007B7D84">
              <w:t xml:space="preserve"> </w:t>
            </w:r>
            <w:r w:rsidR="004C5987">
              <w:t>(Final Dataset</w:t>
            </w:r>
            <w:r w:rsidR="007B7D84">
              <w:t xml:space="preserve"> -Tweet Level</w:t>
            </w:r>
            <w:r w:rsidR="004C5987">
              <w:t>)</w:t>
            </w:r>
          </w:p>
        </w:tc>
      </w:tr>
      <w:tr w:rsidR="00612115" w:rsidRPr="008E50AF" w14:paraId="64035C27" w14:textId="77777777" w:rsidTr="007B7D84">
        <w:trPr>
          <w:cantSplit/>
          <w:trHeight w:val="159"/>
          <w:jc w:val="center"/>
          <w:ins w:id="18" w:author="Chanpreet Singh" w:date="2020-05-06T20:50:00Z"/>
        </w:trPr>
        <w:tc>
          <w:tcPr>
            <w:tcW w:w="2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469F5" w14:textId="77777777" w:rsidR="00612115" w:rsidRPr="008E50AF" w:rsidRDefault="00612115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19" w:author="Chanpreet Singh" w:date="2020-05-06T20:50:00Z"/>
              </w:rPr>
            </w:pPr>
            <w:ins w:id="20" w:author="Chanpreet Singh" w:date="2020-05-06T20:50:00Z">
              <w:r w:rsidRPr="008E50AF">
                <w:t>Depressed</w:t>
              </w:r>
              <w:r>
                <w:t xml:space="preserve"> Tweets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1939B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21" w:author="Chanpreet Singh" w:date="2020-05-06T20:50:00Z"/>
              </w:rPr>
            </w:pPr>
            <w:ins w:id="22" w:author="Chanpreet Singh" w:date="2020-05-06T20:50:00Z">
              <w:r w:rsidRPr="008E50AF">
                <w:t>38850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84C3E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23" w:author="Chanpreet Singh" w:date="2020-05-06T20:50:00Z"/>
              </w:rPr>
            </w:pPr>
            <w:ins w:id="24" w:author="Chanpreet Singh" w:date="2020-05-06T20:50:00Z">
              <w:r w:rsidRPr="008E50AF">
                <w:t>2999</w:t>
              </w:r>
              <w:r>
                <w:t>7</w:t>
              </w:r>
            </w:ins>
          </w:p>
        </w:tc>
        <w:tc>
          <w:tcPr>
            <w:tcW w:w="3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1C370" w14:textId="77777777" w:rsidR="00612115" w:rsidRPr="00595D4B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25" w:author="Chanpreet Singh" w:date="2020-05-06T20:50:00Z"/>
                <w:b/>
                <w:bCs/>
                <w:rPrChange w:id="26" w:author="Chanpreet Singh" w:date="2020-05-08T16:21:00Z">
                  <w:rPr>
                    <w:ins w:id="27" w:author="Chanpreet Singh" w:date="2020-05-06T20:50:00Z"/>
                  </w:rPr>
                </w:rPrChange>
              </w:rPr>
            </w:pPr>
            <w:ins w:id="28" w:author="Chanpreet Singh" w:date="2020-05-06T20:50:00Z">
              <w:r w:rsidRPr="00595D4B">
                <w:rPr>
                  <w:b/>
                  <w:bCs/>
                  <w:rPrChange w:id="29" w:author="Chanpreet Singh" w:date="2020-05-08T16:21:00Z">
                    <w:rPr/>
                  </w:rPrChange>
                </w:rPr>
                <w:t>29997</w:t>
              </w:r>
            </w:ins>
          </w:p>
        </w:tc>
      </w:tr>
      <w:tr w:rsidR="00612115" w:rsidRPr="008E50AF" w14:paraId="7444918C" w14:textId="77777777" w:rsidTr="007B7D84">
        <w:trPr>
          <w:cantSplit/>
          <w:trHeight w:val="111"/>
          <w:jc w:val="center"/>
          <w:ins w:id="30" w:author="Chanpreet Singh" w:date="2020-05-06T20:50:00Z"/>
        </w:trPr>
        <w:tc>
          <w:tcPr>
            <w:tcW w:w="2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33468" w14:textId="77777777" w:rsidR="00612115" w:rsidRPr="008E50AF" w:rsidRDefault="00612115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31" w:author="Chanpreet Singh" w:date="2020-05-06T20:50:00Z"/>
              </w:rPr>
            </w:pPr>
            <w:ins w:id="32" w:author="Chanpreet Singh" w:date="2020-05-06T20:50:00Z">
              <w:r w:rsidRPr="008E50AF">
                <w:t>Non-Depressed</w:t>
              </w:r>
              <w:r>
                <w:t xml:space="preserve"> Tweets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E7DBA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33" w:author="Chanpreet Singh" w:date="2020-05-06T20:50:00Z"/>
              </w:rPr>
            </w:pPr>
            <w:ins w:id="34" w:author="Chanpreet Singh" w:date="2020-05-06T20:50:00Z">
              <w:r w:rsidRPr="008E50AF">
                <w:t>100496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A43D3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35" w:author="Chanpreet Singh" w:date="2020-05-06T20:50:00Z"/>
              </w:rPr>
            </w:pPr>
            <w:ins w:id="36" w:author="Chanpreet Singh" w:date="2020-05-06T20:50:00Z">
              <w:r w:rsidRPr="008E50AF">
                <w:t>90409</w:t>
              </w:r>
            </w:ins>
          </w:p>
        </w:tc>
        <w:tc>
          <w:tcPr>
            <w:tcW w:w="3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8EE24" w14:textId="77777777" w:rsidR="00612115" w:rsidRPr="00595D4B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37" w:author="Chanpreet Singh" w:date="2020-05-06T20:50:00Z"/>
                <w:b/>
                <w:bCs/>
                <w:rPrChange w:id="38" w:author="Chanpreet Singh" w:date="2020-05-08T16:21:00Z">
                  <w:rPr>
                    <w:ins w:id="39" w:author="Chanpreet Singh" w:date="2020-05-06T20:50:00Z"/>
                  </w:rPr>
                </w:rPrChange>
              </w:rPr>
            </w:pPr>
            <w:ins w:id="40" w:author="Chanpreet Singh" w:date="2020-05-06T20:50:00Z">
              <w:r w:rsidRPr="00595D4B">
                <w:rPr>
                  <w:b/>
                  <w:bCs/>
                  <w:rPrChange w:id="41" w:author="Chanpreet Singh" w:date="2020-05-08T16:21:00Z">
                    <w:rPr/>
                  </w:rPrChange>
                </w:rPr>
                <w:t>89243</w:t>
              </w:r>
            </w:ins>
          </w:p>
        </w:tc>
      </w:tr>
      <w:tr w:rsidR="00612115" w:rsidRPr="008E50AF" w14:paraId="229B4B21" w14:textId="77777777" w:rsidTr="007B7D84">
        <w:trPr>
          <w:cantSplit/>
          <w:trHeight w:val="159"/>
          <w:jc w:val="center"/>
          <w:ins w:id="42" w:author="Chanpreet Singh" w:date="2020-05-06T20:50:00Z"/>
        </w:trPr>
        <w:tc>
          <w:tcPr>
            <w:tcW w:w="2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0AA17" w14:textId="77777777" w:rsidR="00612115" w:rsidRPr="008E50AF" w:rsidRDefault="00612115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43" w:author="Chanpreet Singh" w:date="2020-05-06T20:50:00Z"/>
              </w:rPr>
            </w:pPr>
            <w:ins w:id="44" w:author="Chanpreet Singh" w:date="2020-05-06T20:50:00Z">
              <w:r w:rsidRPr="008E50AF">
                <w:t>Total Tweets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9DC25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45" w:author="Chanpreet Singh" w:date="2020-05-06T20:50:00Z"/>
              </w:rPr>
            </w:pPr>
            <w:ins w:id="46" w:author="Chanpreet Singh" w:date="2020-05-06T20:50:00Z">
              <w:r w:rsidRPr="008E50AF">
                <w:t>139346</w:t>
              </w:r>
            </w:ins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F3C39" w14:textId="77777777" w:rsidR="00612115" w:rsidRPr="008E50AF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47" w:author="Chanpreet Singh" w:date="2020-05-06T20:50:00Z"/>
              </w:rPr>
            </w:pPr>
            <w:ins w:id="48" w:author="Chanpreet Singh" w:date="2020-05-06T20:50:00Z">
              <w:r w:rsidRPr="008E50AF">
                <w:t>120406</w:t>
              </w:r>
            </w:ins>
          </w:p>
        </w:tc>
        <w:tc>
          <w:tcPr>
            <w:tcW w:w="3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64D2B" w14:textId="77777777" w:rsidR="00612115" w:rsidRPr="00595D4B" w:rsidRDefault="00612115" w:rsidP="00792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40" w:lineRule="auto"/>
              <w:jc w:val="center"/>
              <w:rPr>
                <w:ins w:id="49" w:author="Chanpreet Singh" w:date="2020-05-06T20:50:00Z"/>
                <w:b/>
                <w:bCs/>
                <w:rPrChange w:id="50" w:author="Chanpreet Singh" w:date="2020-05-08T16:21:00Z">
                  <w:rPr>
                    <w:ins w:id="51" w:author="Chanpreet Singh" w:date="2020-05-06T20:50:00Z"/>
                  </w:rPr>
                </w:rPrChange>
              </w:rPr>
            </w:pPr>
            <w:ins w:id="52" w:author="Chanpreet Singh" w:date="2020-05-06T20:50:00Z">
              <w:r w:rsidRPr="00595D4B">
                <w:rPr>
                  <w:b/>
                  <w:bCs/>
                  <w:rPrChange w:id="53" w:author="Chanpreet Singh" w:date="2020-05-08T16:21:00Z">
                    <w:rPr/>
                  </w:rPrChange>
                </w:rPr>
                <w:t>119240</w:t>
              </w:r>
            </w:ins>
          </w:p>
        </w:tc>
      </w:tr>
    </w:tbl>
    <w:p w14:paraId="40AE1F8D" w14:textId="77777777" w:rsidR="0013668F" w:rsidRDefault="0013668F" w:rsidP="005A41C5">
      <w:pPr>
        <w:tabs>
          <w:tab w:val="left" w:pos="284"/>
        </w:tabs>
        <w:spacing w:line="480" w:lineRule="auto"/>
        <w:rPr>
          <w:rFonts w:ascii="Times New Roman" w:eastAsia="Times New Roman" w:hAnsi="Times New Roman" w:cs="Times New Roman"/>
        </w:rPr>
      </w:pPr>
    </w:p>
    <w:p w14:paraId="43C99D95" w14:textId="7EBFB0D3" w:rsidR="005A41C5" w:rsidRDefault="005A41C5" w:rsidP="0013668F">
      <w:pPr>
        <w:tabs>
          <w:tab w:val="left" w:pos="284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ins w:id="54" w:author="Chanpreet Singh" w:date="2020-05-06T20:50:00Z">
        <w:r w:rsidRPr="005A41C5">
          <w:rPr>
            <w:rFonts w:ascii="Times New Roman" w:eastAsia="Times New Roman" w:hAnsi="Times New Roman" w:cs="Times New Roman"/>
          </w:rPr>
          <w:t xml:space="preserve">Table </w:t>
        </w:r>
      </w:ins>
      <w:r w:rsidR="00C92F84">
        <w:rPr>
          <w:rFonts w:ascii="Times New Roman" w:eastAsia="Times New Roman" w:hAnsi="Times New Roman" w:cs="Times New Roman"/>
        </w:rPr>
        <w:t>3</w:t>
      </w:r>
      <w:ins w:id="55" w:author="Chanpreet Singh" w:date="2020-05-06T20:50:00Z">
        <w:r w:rsidRPr="005A41C5">
          <w:rPr>
            <w:rFonts w:ascii="Times New Roman" w:eastAsia="Times New Roman" w:hAnsi="Times New Roman" w:cs="Times New Roman"/>
          </w:rPr>
          <w:t xml:space="preserve"> shows the final Dataset </w:t>
        </w:r>
      </w:ins>
      <w:r w:rsidR="00D05511">
        <w:rPr>
          <w:rFonts w:ascii="Times New Roman" w:eastAsia="Times New Roman" w:hAnsi="Times New Roman" w:cs="Times New Roman"/>
        </w:rPr>
        <w:t xml:space="preserve">generated </w:t>
      </w:r>
      <w:r w:rsidR="003C4166">
        <w:rPr>
          <w:rFonts w:ascii="Times New Roman" w:eastAsia="Times New Roman" w:hAnsi="Times New Roman" w:cs="Times New Roman"/>
        </w:rPr>
        <w:t>after data cleaning</w:t>
      </w:r>
      <w:r w:rsidR="00D05511">
        <w:rPr>
          <w:rFonts w:ascii="Times New Roman" w:eastAsia="Times New Roman" w:hAnsi="Times New Roman" w:cs="Times New Roman"/>
        </w:rPr>
        <w:t xml:space="preserve"> </w:t>
      </w:r>
      <w:ins w:id="56" w:author="Chanpreet Singh" w:date="2020-05-06T20:50:00Z">
        <w:r w:rsidRPr="005A41C5">
          <w:rPr>
            <w:rFonts w:ascii="Times New Roman" w:eastAsia="Times New Roman" w:hAnsi="Times New Roman" w:cs="Times New Roman"/>
          </w:rPr>
          <w:t>used at Tweet Level Architecture.</w:t>
        </w:r>
      </w:ins>
    </w:p>
    <w:p w14:paraId="1359680F" w14:textId="63A096E2" w:rsidR="0013668F" w:rsidRPr="0013668F" w:rsidRDefault="0013668F" w:rsidP="0013668F">
      <w:pPr>
        <w:tabs>
          <w:tab w:val="left" w:pos="284"/>
        </w:tabs>
        <w:spacing w:line="480" w:lineRule="auto"/>
        <w:jc w:val="center"/>
        <w:rPr>
          <w:ins w:id="57" w:author="Chanpreet Singh" w:date="2020-05-06T20:50:00Z"/>
          <w:rFonts w:ascii="Times New Roman" w:eastAsia="Times New Roman" w:hAnsi="Times New Roman" w:cs="Times New Roman"/>
          <w:b/>
          <w:bCs/>
          <w:sz w:val="20"/>
          <w:szCs w:val="20"/>
        </w:rPr>
      </w:pPr>
      <w:ins w:id="58" w:author="Chanpreet Singh" w:date="2020-05-06T20:50:00Z">
        <w:r w:rsidRPr="001366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Table </w:t>
        </w:r>
      </w:ins>
      <w:r w:rsidR="00C92F84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ins w:id="59" w:author="Chanpreet Singh" w:date="2020-05-06T20:50:00Z">
        <w:r w:rsidRPr="001366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Dataset used for the User Level module</w:t>
        </w:r>
      </w:ins>
      <w:r w:rsidR="00870E7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(Proposed solution)</w:t>
      </w:r>
      <w:ins w:id="60" w:author="Chanpreet Singh" w:date="2020-05-06T20:50:00Z">
        <w:r w:rsidRPr="001366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.</w:t>
        </w:r>
      </w:ins>
    </w:p>
    <w:tbl>
      <w:tblPr>
        <w:tblStyle w:val="3"/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2268"/>
        <w:gridCol w:w="3686"/>
      </w:tblGrid>
      <w:tr w:rsidR="009215A3" w14:paraId="3BD21928" w14:textId="77777777" w:rsidTr="007B7D84">
        <w:trPr>
          <w:trHeight w:val="65"/>
          <w:ins w:id="61" w:author="Chanpreet Singh" w:date="2020-05-06T20:50:00Z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9D14" w14:textId="77777777" w:rsidR="009215A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62" w:author="Chanpreet Singh" w:date="2020-05-06T20:50:00Z"/>
              </w:rPr>
            </w:pPr>
            <w:ins w:id="63" w:author="Chanpreet Singh" w:date="2020-05-06T20:50:00Z">
              <w:r>
                <w:t>Type</w:t>
              </w:r>
            </w:ins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EEA45" w14:textId="77777777" w:rsidR="009215A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64" w:author="Chanpreet Singh" w:date="2020-05-06T20:50:00Z"/>
              </w:rPr>
            </w:pPr>
            <w:ins w:id="65" w:author="Chanpreet Singh" w:date="2020-05-06T20:50:00Z">
              <w:r>
                <w:t>Data Collected</w:t>
              </w:r>
            </w:ins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E4962" w14:textId="7F5A2054" w:rsidR="009215A3" w:rsidRDefault="007B7D84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66" w:author="Chanpreet Singh" w:date="2020-05-06T20:50:00Z"/>
              </w:rPr>
            </w:pPr>
            <w:ins w:id="67" w:author="Chanpreet Singh" w:date="2020-05-06T20:50:00Z">
              <w:r w:rsidRPr="008E50AF">
                <w:t>Pre-Processed Extensive Data Cleaning</w:t>
              </w:r>
            </w:ins>
            <w:r>
              <w:t xml:space="preserve"> (Final Dataset-</w:t>
            </w:r>
            <w:r w:rsidR="007278DA">
              <w:t>User Level</w:t>
            </w:r>
            <w:r>
              <w:t>)</w:t>
            </w:r>
          </w:p>
        </w:tc>
      </w:tr>
      <w:tr w:rsidR="009215A3" w14:paraId="4D19DDCB" w14:textId="77777777" w:rsidTr="007B7D84">
        <w:trPr>
          <w:trHeight w:val="78"/>
          <w:ins w:id="68" w:author="Chanpreet Singh" w:date="2020-05-06T20:50:00Z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E43C" w14:textId="77777777" w:rsidR="009215A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69" w:author="Chanpreet Singh" w:date="2020-05-06T20:50:00Z"/>
              </w:rPr>
            </w:pPr>
            <w:ins w:id="70" w:author="Chanpreet Singh" w:date="2020-05-06T20:50:00Z">
              <w:r>
                <w:t xml:space="preserve">Tweets of </w:t>
              </w:r>
              <w:r w:rsidRPr="002A7663">
                <w:rPr>
                  <w:b/>
                  <w:bCs/>
                </w:rPr>
                <w:t>322</w:t>
              </w:r>
              <w:r>
                <w:t xml:space="preserve"> Depressed Users</w:t>
              </w:r>
            </w:ins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F76F5" w14:textId="77777777" w:rsidR="009215A3" w:rsidRPr="002A766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71" w:author="Chanpreet Singh" w:date="2020-05-06T20:50:00Z"/>
                <w:sz w:val="26"/>
                <w:szCs w:val="26"/>
              </w:rPr>
            </w:pPr>
            <w:ins w:id="72" w:author="Chanpreet Singh" w:date="2020-05-06T20:50:00Z">
              <w:r w:rsidRPr="002A7663">
                <w:rPr>
                  <w:sz w:val="26"/>
                  <w:szCs w:val="26"/>
                </w:rPr>
                <w:t>3,40,034</w:t>
              </w:r>
            </w:ins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398CE" w14:textId="77777777" w:rsidR="009215A3" w:rsidRPr="00595D4B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73" w:author="Chanpreet Singh" w:date="2020-05-06T20:50:00Z"/>
                <w:b/>
                <w:bCs/>
                <w:sz w:val="26"/>
                <w:szCs w:val="26"/>
                <w:rPrChange w:id="74" w:author="Chanpreet Singh" w:date="2020-05-08T16:21:00Z">
                  <w:rPr>
                    <w:ins w:id="75" w:author="Chanpreet Singh" w:date="2020-05-06T20:50:00Z"/>
                    <w:sz w:val="26"/>
                    <w:szCs w:val="26"/>
                  </w:rPr>
                </w:rPrChange>
              </w:rPr>
            </w:pPr>
            <w:ins w:id="76" w:author="Chanpreet Singh" w:date="2020-05-06T20:50:00Z">
              <w:r w:rsidRPr="00595D4B">
                <w:rPr>
                  <w:b/>
                  <w:bCs/>
                  <w:sz w:val="26"/>
                  <w:szCs w:val="26"/>
                  <w:rPrChange w:id="77" w:author="Chanpreet Singh" w:date="2020-05-08T16:21:00Z">
                    <w:rPr>
                      <w:sz w:val="26"/>
                      <w:szCs w:val="26"/>
                    </w:rPr>
                  </w:rPrChange>
                </w:rPr>
                <w:t>86,630</w:t>
              </w:r>
            </w:ins>
          </w:p>
        </w:tc>
      </w:tr>
      <w:tr w:rsidR="009215A3" w14:paraId="202645D2" w14:textId="77777777" w:rsidTr="007B7D84">
        <w:trPr>
          <w:trHeight w:val="80"/>
          <w:ins w:id="78" w:author="Chanpreet Singh" w:date="2020-05-06T20:50:00Z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E8F1B" w14:textId="77777777" w:rsidR="009215A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79" w:author="Chanpreet Singh" w:date="2020-05-06T20:50:00Z"/>
              </w:rPr>
            </w:pPr>
            <w:ins w:id="80" w:author="Chanpreet Singh" w:date="2020-05-06T20:50:00Z">
              <w:r>
                <w:t xml:space="preserve">Tweets of </w:t>
              </w:r>
              <w:r w:rsidRPr="002A7663">
                <w:rPr>
                  <w:b/>
                  <w:bCs/>
                </w:rPr>
                <w:t>438</w:t>
              </w:r>
              <w:r>
                <w:t xml:space="preserve"> Non-Depressed Users</w:t>
              </w:r>
            </w:ins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50142" w14:textId="77777777" w:rsidR="009215A3" w:rsidRPr="002A766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81" w:author="Chanpreet Singh" w:date="2020-05-06T20:50:00Z"/>
                <w:sz w:val="26"/>
                <w:szCs w:val="26"/>
              </w:rPr>
            </w:pPr>
            <w:ins w:id="82" w:author="Chanpreet Singh" w:date="2020-05-06T20:50:00Z">
              <w:r w:rsidRPr="002A7663">
                <w:rPr>
                  <w:sz w:val="26"/>
                  <w:szCs w:val="26"/>
                </w:rPr>
                <w:t>3,32,352</w:t>
              </w:r>
            </w:ins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23F5" w14:textId="77777777" w:rsidR="009215A3" w:rsidRPr="00595D4B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83" w:author="Chanpreet Singh" w:date="2020-05-06T20:50:00Z"/>
                <w:b/>
                <w:bCs/>
                <w:sz w:val="26"/>
                <w:szCs w:val="26"/>
                <w:rPrChange w:id="84" w:author="Chanpreet Singh" w:date="2020-05-08T16:21:00Z">
                  <w:rPr>
                    <w:ins w:id="85" w:author="Chanpreet Singh" w:date="2020-05-06T20:50:00Z"/>
                    <w:sz w:val="26"/>
                    <w:szCs w:val="26"/>
                  </w:rPr>
                </w:rPrChange>
              </w:rPr>
            </w:pPr>
            <w:ins w:id="86" w:author="Chanpreet Singh" w:date="2020-05-06T20:50:00Z">
              <w:r w:rsidRPr="00595D4B">
                <w:rPr>
                  <w:b/>
                  <w:bCs/>
                  <w:sz w:val="26"/>
                  <w:szCs w:val="26"/>
                  <w:rPrChange w:id="87" w:author="Chanpreet Singh" w:date="2020-05-08T16:21:00Z">
                    <w:rPr>
                      <w:sz w:val="26"/>
                      <w:szCs w:val="26"/>
                    </w:rPr>
                  </w:rPrChange>
                </w:rPr>
                <w:t>2,12,909</w:t>
              </w:r>
            </w:ins>
          </w:p>
        </w:tc>
      </w:tr>
      <w:tr w:rsidR="009215A3" w14:paraId="3A8BE6D2" w14:textId="77777777" w:rsidTr="007B7D84">
        <w:trPr>
          <w:trHeight w:val="72"/>
          <w:ins w:id="88" w:author="Chanpreet Singh" w:date="2020-05-06T20:50:00Z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5EA1" w14:textId="77777777" w:rsidR="009215A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89" w:author="Chanpreet Singh" w:date="2020-05-06T20:50:00Z"/>
              </w:rPr>
            </w:pPr>
            <w:ins w:id="90" w:author="Chanpreet Singh" w:date="2020-05-06T20:50:00Z">
              <w:r>
                <w:t>Total Tweets of</w:t>
              </w:r>
              <w:r>
                <w:rPr>
                  <w:b/>
                  <w:bCs/>
                </w:rPr>
                <w:t xml:space="preserve"> </w:t>
              </w:r>
              <w:r w:rsidRPr="002A7663">
                <w:rPr>
                  <w:b/>
                  <w:bCs/>
                </w:rPr>
                <w:t>760</w:t>
              </w:r>
              <w:r>
                <w:t xml:space="preserve"> Users</w:t>
              </w:r>
            </w:ins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426C" w14:textId="77777777" w:rsidR="009215A3" w:rsidRPr="002A7663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91" w:author="Chanpreet Singh" w:date="2020-05-06T20:50:00Z"/>
                <w:sz w:val="26"/>
                <w:szCs w:val="26"/>
              </w:rPr>
            </w:pPr>
            <w:ins w:id="92" w:author="Chanpreet Singh" w:date="2020-05-06T20:50:00Z">
              <w:r w:rsidRPr="002A7663">
                <w:rPr>
                  <w:sz w:val="26"/>
                  <w:szCs w:val="26"/>
                </w:rPr>
                <w:t>6,72,386</w:t>
              </w:r>
            </w:ins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ED7E" w14:textId="77777777" w:rsidR="009215A3" w:rsidRPr="00595D4B" w:rsidRDefault="009215A3" w:rsidP="00792354">
            <w:pPr>
              <w:widowControl w:val="0"/>
              <w:tabs>
                <w:tab w:val="left" w:pos="284"/>
              </w:tabs>
              <w:spacing w:line="240" w:lineRule="auto"/>
              <w:jc w:val="center"/>
              <w:rPr>
                <w:ins w:id="93" w:author="Chanpreet Singh" w:date="2020-05-06T20:50:00Z"/>
                <w:b/>
                <w:bCs/>
                <w:sz w:val="26"/>
                <w:szCs w:val="26"/>
                <w:rPrChange w:id="94" w:author="Chanpreet Singh" w:date="2020-05-08T16:21:00Z">
                  <w:rPr>
                    <w:ins w:id="95" w:author="Chanpreet Singh" w:date="2020-05-06T20:50:00Z"/>
                    <w:sz w:val="26"/>
                    <w:szCs w:val="26"/>
                  </w:rPr>
                </w:rPrChange>
              </w:rPr>
            </w:pPr>
            <w:ins w:id="96" w:author="Chanpreet Singh" w:date="2020-05-06T20:50:00Z">
              <w:r w:rsidRPr="00595D4B">
                <w:rPr>
                  <w:b/>
                  <w:bCs/>
                  <w:sz w:val="26"/>
                  <w:szCs w:val="26"/>
                  <w:rPrChange w:id="97" w:author="Chanpreet Singh" w:date="2020-05-08T16:21:00Z">
                    <w:rPr>
                      <w:sz w:val="26"/>
                      <w:szCs w:val="26"/>
                    </w:rPr>
                  </w:rPrChange>
                </w:rPr>
                <w:t>2,99,539</w:t>
              </w:r>
            </w:ins>
          </w:p>
        </w:tc>
      </w:tr>
    </w:tbl>
    <w:p w14:paraId="63F2DC0A" w14:textId="77777777" w:rsidR="0013668F" w:rsidRPr="0013668F" w:rsidRDefault="0013668F" w:rsidP="0013668F">
      <w:pPr>
        <w:tabs>
          <w:tab w:val="left" w:pos="284"/>
        </w:tabs>
        <w:spacing w:line="480" w:lineRule="auto"/>
        <w:jc w:val="both"/>
        <w:rPr>
          <w:ins w:id="98" w:author="Chanpreet Singh" w:date="2020-05-06T20:50:00Z"/>
          <w:rFonts w:ascii="Times New Roman" w:eastAsia="Times New Roman" w:hAnsi="Times New Roman" w:cs="Times New Roman"/>
        </w:rPr>
      </w:pPr>
    </w:p>
    <w:p w14:paraId="26E0C06A" w14:textId="2B729E5D" w:rsidR="005E29BD" w:rsidRPr="00F14D10" w:rsidRDefault="0013668F" w:rsidP="00F14D10">
      <w:pPr>
        <w:tabs>
          <w:tab w:val="left" w:pos="284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ins w:id="99" w:author="Chanpreet Singh" w:date="2020-05-06T20:50:00Z">
        <w:r w:rsidRPr="0013668F">
          <w:rPr>
            <w:rFonts w:ascii="Times New Roman" w:eastAsia="Times New Roman" w:hAnsi="Times New Roman" w:cs="Times New Roman"/>
          </w:rPr>
          <w:lastRenderedPageBreak/>
          <w:t xml:space="preserve">Table </w:t>
        </w:r>
      </w:ins>
      <w:r w:rsidR="00C92F84">
        <w:rPr>
          <w:rFonts w:ascii="Times New Roman" w:eastAsia="Times New Roman" w:hAnsi="Times New Roman" w:cs="Times New Roman"/>
        </w:rPr>
        <w:t>4</w:t>
      </w:r>
      <w:ins w:id="100" w:author="Chanpreet Singh" w:date="2020-05-06T20:50:00Z">
        <w:r w:rsidRPr="0013668F">
          <w:rPr>
            <w:rFonts w:ascii="Times New Roman" w:eastAsia="Times New Roman" w:hAnsi="Times New Roman" w:cs="Times New Roman"/>
          </w:rPr>
          <w:t xml:space="preserve"> Shows the records for the final dataset </w:t>
        </w:r>
      </w:ins>
      <w:r w:rsidR="00D05511">
        <w:rPr>
          <w:rFonts w:ascii="Times New Roman" w:eastAsia="Times New Roman" w:hAnsi="Times New Roman" w:cs="Times New Roman"/>
        </w:rPr>
        <w:t>generated</w:t>
      </w:r>
      <w:ins w:id="101" w:author="Chanpreet Singh" w:date="2020-05-06T20:50:00Z">
        <w:r w:rsidRPr="0013668F">
          <w:rPr>
            <w:rFonts w:ascii="Times New Roman" w:eastAsia="Times New Roman" w:hAnsi="Times New Roman" w:cs="Times New Roman"/>
          </w:rPr>
          <w:t xml:space="preserve"> after data cleaning of the records used </w:t>
        </w:r>
      </w:ins>
      <w:r w:rsidR="007D0551">
        <w:rPr>
          <w:rFonts w:ascii="Times New Roman" w:eastAsia="Times New Roman" w:hAnsi="Times New Roman" w:cs="Times New Roman"/>
        </w:rPr>
        <w:t xml:space="preserve">at </w:t>
      </w:r>
      <w:ins w:id="102" w:author="Chanpreet Singh" w:date="2020-05-06T20:50:00Z">
        <w:r w:rsidRPr="0013668F">
          <w:rPr>
            <w:rFonts w:ascii="Times New Roman" w:eastAsia="Times New Roman" w:hAnsi="Times New Roman" w:cs="Times New Roman"/>
          </w:rPr>
          <w:t>user Level Architecture</w:t>
        </w:r>
      </w:ins>
      <w:r w:rsidR="00536DBA">
        <w:rPr>
          <w:rFonts w:ascii="Times New Roman" w:eastAsia="Times New Roman" w:hAnsi="Times New Roman" w:cs="Times New Roman"/>
        </w:rPr>
        <w:t>.</w:t>
      </w:r>
    </w:p>
    <w:p w14:paraId="65B22414" w14:textId="5B8892B7" w:rsidR="00536DBA" w:rsidRDefault="00DA44C9" w:rsidP="000C435A">
      <w:pPr>
        <w:spacing w:line="480" w:lineRule="auto"/>
        <w:jc w:val="both"/>
        <w:rPr>
          <w:rFonts w:ascii="Times New Roman" w:hAnsi="Times New Roman" w:cs="Times New Roman"/>
        </w:rPr>
      </w:pPr>
      <w:r w:rsidRPr="008D1047">
        <w:rPr>
          <w:rFonts w:ascii="Times New Roman" w:hAnsi="Times New Roman" w:cs="Times New Roman"/>
        </w:rPr>
        <w:t xml:space="preserve">3. </w:t>
      </w:r>
      <w:r w:rsidRPr="0006168C">
        <w:rPr>
          <w:rFonts w:ascii="Times New Roman" w:hAnsi="Times New Roman" w:cs="Times New Roman"/>
          <w:b/>
          <w:bCs/>
        </w:rPr>
        <w:t>Procedures</w:t>
      </w:r>
      <w:r w:rsidR="00496CA4" w:rsidRPr="0006168C">
        <w:rPr>
          <w:rFonts w:ascii="Times New Roman" w:hAnsi="Times New Roman" w:cs="Times New Roman"/>
          <w:b/>
          <w:bCs/>
        </w:rPr>
        <w:t xml:space="preserve"> </w:t>
      </w:r>
      <w:r w:rsidR="00536DBA" w:rsidRPr="0006168C">
        <w:rPr>
          <w:rFonts w:ascii="Times New Roman" w:hAnsi="Times New Roman" w:cs="Times New Roman"/>
          <w:b/>
          <w:bCs/>
        </w:rPr>
        <w:t>o</w:t>
      </w:r>
      <w:r w:rsidRPr="0006168C">
        <w:rPr>
          <w:rFonts w:ascii="Times New Roman" w:hAnsi="Times New Roman" w:cs="Times New Roman"/>
          <w:b/>
          <w:bCs/>
        </w:rPr>
        <w:t xml:space="preserve">n </w:t>
      </w:r>
      <w:r w:rsidR="00496CA4" w:rsidRPr="0006168C">
        <w:rPr>
          <w:rFonts w:ascii="Times New Roman" w:hAnsi="Times New Roman" w:cs="Times New Roman"/>
          <w:b/>
          <w:bCs/>
        </w:rPr>
        <w:t>D</w:t>
      </w:r>
      <w:r w:rsidRPr="0006168C">
        <w:rPr>
          <w:rFonts w:ascii="Times New Roman" w:hAnsi="Times New Roman" w:cs="Times New Roman"/>
          <w:b/>
          <w:bCs/>
        </w:rPr>
        <w:t>ataset</w:t>
      </w:r>
      <w:r w:rsidR="00C472D6">
        <w:rPr>
          <w:rFonts w:ascii="Times New Roman" w:hAnsi="Times New Roman" w:cs="Times New Roman"/>
        </w:rPr>
        <w:t>:</w:t>
      </w:r>
      <w:r w:rsidR="001A09E1">
        <w:rPr>
          <w:rFonts w:ascii="Times New Roman" w:hAnsi="Times New Roman" w:cs="Times New Roman"/>
        </w:rPr>
        <w:t xml:space="preserve"> The dataset </w:t>
      </w:r>
      <w:r w:rsidR="003C52A0">
        <w:rPr>
          <w:rFonts w:ascii="Times New Roman" w:hAnsi="Times New Roman" w:cs="Times New Roman"/>
        </w:rPr>
        <w:t xml:space="preserve">was </w:t>
      </w:r>
      <w:r w:rsidR="00260598">
        <w:rPr>
          <w:rFonts w:ascii="Times New Roman" w:hAnsi="Times New Roman" w:cs="Times New Roman"/>
        </w:rPr>
        <w:t>operated</w:t>
      </w:r>
      <w:r w:rsidR="003C52A0">
        <w:rPr>
          <w:rFonts w:ascii="Times New Roman" w:hAnsi="Times New Roman" w:cs="Times New Roman"/>
        </w:rPr>
        <w:t xml:space="preserve"> using the following procedures:</w:t>
      </w:r>
    </w:p>
    <w:p w14:paraId="5591FA56" w14:textId="2F150F20" w:rsidR="00426E6B" w:rsidRDefault="006C1A93" w:rsidP="00426E6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</w:t>
      </w:r>
      <w:r w:rsidR="00426E6B">
        <w:rPr>
          <w:rFonts w:ascii="Times New Roman" w:hAnsi="Times New Roman" w:cs="Times New Roman"/>
        </w:rPr>
        <w:t xml:space="preserve">Data Cleaning: </w:t>
      </w:r>
      <w:r w:rsidR="00CF12BE">
        <w:rPr>
          <w:rFonts w:ascii="Times New Roman" w:hAnsi="Times New Roman" w:cs="Times New Roman"/>
        </w:rPr>
        <w:t>R</w:t>
      </w:r>
      <w:r w:rsidR="00426E6B">
        <w:rPr>
          <w:rFonts w:ascii="Times New Roman" w:hAnsi="Times New Roman" w:cs="Times New Roman"/>
        </w:rPr>
        <w:t>emoval of duplicate users as well as removal of duplicate tweets</w:t>
      </w:r>
      <w:r w:rsidR="00CF12BE">
        <w:rPr>
          <w:rFonts w:ascii="Times New Roman" w:hAnsi="Times New Roman" w:cs="Times New Roman"/>
        </w:rPr>
        <w:t>.</w:t>
      </w:r>
    </w:p>
    <w:p w14:paraId="0A8483D6" w14:textId="0F3D7027" w:rsidR="00BB5BAB" w:rsidRDefault="00CF12BE" w:rsidP="00426E6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Extraction of emojis: </w:t>
      </w:r>
      <w:r w:rsidR="00BB5BAB">
        <w:rPr>
          <w:rFonts w:ascii="Times New Roman" w:hAnsi="Times New Roman" w:cs="Times New Roman"/>
        </w:rPr>
        <w:t>Extracting the meaning of emojis using emojipedia</w:t>
      </w:r>
      <w:r w:rsidR="00AD4251">
        <w:rPr>
          <w:rFonts w:ascii="Times New Roman" w:hAnsi="Times New Roman" w:cs="Times New Roman"/>
        </w:rPr>
        <w:t xml:space="preserve"> </w:t>
      </w:r>
      <w:r w:rsidR="00193E52">
        <w:rPr>
          <w:rFonts w:ascii="Times New Roman" w:hAnsi="Times New Roman" w:cs="Times New Roman"/>
        </w:rPr>
        <w:t>under proposed solution</w:t>
      </w:r>
      <w:r w:rsidR="00BB5BAB">
        <w:rPr>
          <w:rFonts w:ascii="Times New Roman" w:hAnsi="Times New Roman" w:cs="Times New Roman"/>
        </w:rPr>
        <w:t>.</w:t>
      </w:r>
    </w:p>
    <w:p w14:paraId="0233219B" w14:textId="492CD862" w:rsidR="00DA0D2E" w:rsidRPr="009534E3" w:rsidRDefault="001D17CB" w:rsidP="009534E3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Conversion of location in terms of latitude and longitude.</w:t>
      </w:r>
    </w:p>
    <w:p w14:paraId="7BAE84D0" w14:textId="1D0B9AD1" w:rsidR="00CF12BE" w:rsidRDefault="00B941DF" w:rsidP="00426E6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Word2vec embeddings: Generating Trained word2vec embeddings</w:t>
      </w:r>
      <w:r w:rsidR="00F21523">
        <w:rPr>
          <w:rFonts w:ascii="Times New Roman" w:hAnsi="Times New Roman" w:cs="Times New Roman"/>
        </w:rPr>
        <w:t xml:space="preserve"> under experimental model</w:t>
      </w:r>
      <w:r w:rsidR="0006168C">
        <w:rPr>
          <w:rFonts w:ascii="Times New Roman" w:hAnsi="Times New Roman" w:cs="Times New Roman"/>
        </w:rPr>
        <w:t>.</w:t>
      </w:r>
    </w:p>
    <w:p w14:paraId="2FE13125" w14:textId="105885BB" w:rsidR="0089025D" w:rsidRPr="00426E6B" w:rsidRDefault="0089025D" w:rsidP="00426E6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Feature Engineering</w:t>
      </w:r>
      <w:r w:rsidR="00AC0366">
        <w:rPr>
          <w:rFonts w:ascii="Times New Roman" w:hAnsi="Times New Roman" w:cs="Times New Roman"/>
        </w:rPr>
        <w:t xml:space="preserve">: Various features were extracted </w:t>
      </w:r>
      <w:r w:rsidR="006645E2">
        <w:rPr>
          <w:rFonts w:ascii="Times New Roman" w:hAnsi="Times New Roman" w:cs="Times New Roman"/>
        </w:rPr>
        <w:t>using the feature engineering under proposed solution.</w:t>
      </w:r>
    </w:p>
    <w:p w14:paraId="6E24E99D" w14:textId="00B15CC3" w:rsidR="00046817" w:rsidRPr="00923497" w:rsidRDefault="00DA44C9" w:rsidP="00923497">
      <w:pPr>
        <w:spacing w:line="480" w:lineRule="auto"/>
        <w:jc w:val="both"/>
        <w:rPr>
          <w:rFonts w:ascii="Times New Roman" w:hAnsi="Times New Roman" w:cs="Times New Roman"/>
        </w:rPr>
      </w:pPr>
      <w:r w:rsidRPr="008D1047">
        <w:rPr>
          <w:rFonts w:ascii="Times New Roman" w:hAnsi="Times New Roman" w:cs="Times New Roman"/>
        </w:rPr>
        <w:t xml:space="preserve">4. </w:t>
      </w:r>
      <w:r w:rsidR="00923497" w:rsidRPr="0006168C">
        <w:rPr>
          <w:rFonts w:ascii="Times New Roman" w:hAnsi="Times New Roman" w:cs="Times New Roman"/>
          <w:b/>
          <w:bCs/>
        </w:rPr>
        <w:t xml:space="preserve">Features </w:t>
      </w:r>
      <w:r w:rsidR="00945403" w:rsidRPr="0006168C">
        <w:rPr>
          <w:rFonts w:ascii="Times New Roman" w:hAnsi="Times New Roman" w:cs="Times New Roman"/>
          <w:b/>
          <w:bCs/>
        </w:rPr>
        <w:t>of</w:t>
      </w:r>
      <w:r w:rsidRPr="0006168C">
        <w:rPr>
          <w:rFonts w:ascii="Times New Roman" w:hAnsi="Times New Roman" w:cs="Times New Roman"/>
          <w:b/>
          <w:bCs/>
        </w:rPr>
        <w:t xml:space="preserve"> Dataset</w:t>
      </w:r>
      <w:r w:rsidR="00105EB4">
        <w:rPr>
          <w:rFonts w:ascii="Times New Roman" w:hAnsi="Times New Roman" w:cs="Times New Roman"/>
        </w:rPr>
        <w:t xml:space="preserve">: </w:t>
      </w:r>
      <w:r w:rsidR="00105EB4" w:rsidRPr="00923497">
        <w:rPr>
          <w:rFonts w:ascii="Times New Roman" w:hAnsi="Times New Roman" w:cs="Times New Roman"/>
        </w:rPr>
        <w:t xml:space="preserve">The features of dataset for </w:t>
      </w:r>
      <w:r w:rsidR="00481B95" w:rsidRPr="00923497">
        <w:rPr>
          <w:rFonts w:ascii="Times New Roman" w:hAnsi="Times New Roman" w:cs="Times New Roman"/>
        </w:rPr>
        <w:t>proposed solution model are as following:</w:t>
      </w:r>
    </w:p>
    <w:p w14:paraId="3713D86E" w14:textId="6C6AA05E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Extreme Depress Status</w:t>
      </w:r>
    </w:p>
    <w:p w14:paraId="0F62B650" w14:textId="55F6E6B3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Night Status                   </w:t>
      </w:r>
    </w:p>
    <w:p w14:paraId="58F8DBA6" w14:textId="271C2890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Polarity Contrast            </w:t>
      </w:r>
    </w:p>
    <w:p w14:paraId="5E0F5F2C" w14:textId="77763127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Negative Polarity Tweets</w:t>
      </w:r>
    </w:p>
    <w:p w14:paraId="0EC2FC18" w14:textId="0A1D9B07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Lexical Richness          </w:t>
      </w:r>
    </w:p>
    <w:p w14:paraId="694DE7C7" w14:textId="170A2E03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User Mentions              </w:t>
      </w:r>
    </w:p>
    <w:p w14:paraId="6CC1ACEF" w14:textId="6A5DC0BE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Social Response Ratio</w:t>
      </w:r>
    </w:p>
    <w:p w14:paraId="5D143F63" w14:textId="6B47F107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Depressive Words Intensity</w:t>
      </w:r>
    </w:p>
    <w:p w14:paraId="6CD0AED3" w14:textId="676631C3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Nouns per Sentence   </w:t>
      </w:r>
    </w:p>
    <w:p w14:paraId="1CCFCA24" w14:textId="5EFB3824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Proper Noun               </w:t>
      </w:r>
    </w:p>
    <w:p w14:paraId="6A8A99B9" w14:textId="0C5C6401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Adjective Ratio.          </w:t>
      </w:r>
    </w:p>
    <w:p w14:paraId="62383575" w14:textId="7FA98641" w:rsidR="00907616" w:rsidRPr="00907616" w:rsidRDefault="00907616" w:rsidP="00907616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</w:rPr>
      </w:pPr>
      <w:r w:rsidRPr="00907616">
        <w:rPr>
          <w:rFonts w:ascii="Times New Roman" w:eastAsia="Times New Roman" w:hAnsi="Times New Roman" w:cs="Times New Roman"/>
          <w:color w:val="000000"/>
          <w:shd w:val="clear" w:color="auto" w:fill="FFFFFF"/>
        </w:rPr>
        <w:t>Adverb Quotient         </w:t>
      </w:r>
    </w:p>
    <w:p w14:paraId="5999788B" w14:textId="2EF99A7D" w:rsidR="0001731B" w:rsidRDefault="0001731B" w:rsidP="0001731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Nevertheless</w:t>
      </w:r>
      <w:r w:rsidR="001835EB">
        <w:rPr>
          <w:rFonts w:ascii="Times New Roman" w:hAnsi="Times New Roman" w:cs="Times New Roman"/>
        </w:rPr>
        <w:t xml:space="preserve">, the features of dataset for </w:t>
      </w:r>
      <w:r w:rsidR="00607CEB">
        <w:rPr>
          <w:rFonts w:ascii="Times New Roman" w:hAnsi="Times New Roman" w:cs="Times New Roman"/>
        </w:rPr>
        <w:t>Tweet</w:t>
      </w:r>
      <w:r w:rsidR="001835EB">
        <w:rPr>
          <w:rFonts w:ascii="Times New Roman" w:hAnsi="Times New Roman" w:cs="Times New Roman"/>
        </w:rPr>
        <w:t xml:space="preserve"> </w:t>
      </w:r>
      <w:r w:rsidR="00607CEB">
        <w:rPr>
          <w:rFonts w:ascii="Times New Roman" w:hAnsi="Times New Roman" w:cs="Times New Roman"/>
        </w:rPr>
        <w:t>L</w:t>
      </w:r>
      <w:r w:rsidR="001835EB">
        <w:rPr>
          <w:rFonts w:ascii="Times New Roman" w:hAnsi="Times New Roman" w:cs="Times New Roman"/>
        </w:rPr>
        <w:t>evel</w:t>
      </w:r>
      <w:r w:rsidR="002D290C">
        <w:rPr>
          <w:rFonts w:ascii="Times New Roman" w:hAnsi="Times New Roman" w:cs="Times New Roman"/>
        </w:rPr>
        <w:t xml:space="preserve"> represented under Table 1</w:t>
      </w:r>
      <w:r w:rsidR="00CA6A44">
        <w:rPr>
          <w:rFonts w:ascii="Times New Roman" w:hAnsi="Times New Roman" w:cs="Times New Roman"/>
        </w:rPr>
        <w:t xml:space="preserve"> </w:t>
      </w:r>
      <w:r w:rsidR="00607CEB">
        <w:rPr>
          <w:rFonts w:ascii="Times New Roman" w:hAnsi="Times New Roman" w:cs="Times New Roman"/>
        </w:rPr>
        <w:t>(</w:t>
      </w:r>
      <w:r w:rsidR="00CA6A44">
        <w:rPr>
          <w:rFonts w:ascii="Times New Roman" w:hAnsi="Times New Roman" w:cs="Times New Roman"/>
        </w:rPr>
        <w:t>section 1.1</w:t>
      </w:r>
      <w:r w:rsidR="00607C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DE6F72">
        <w:rPr>
          <w:rFonts w:ascii="Times New Roman" w:hAnsi="Times New Roman" w:cs="Times New Roman"/>
        </w:rPr>
        <w:t xml:space="preserve">can be utilized by </w:t>
      </w:r>
      <w:r>
        <w:rPr>
          <w:rFonts w:ascii="Times New Roman" w:hAnsi="Times New Roman" w:cs="Times New Roman"/>
        </w:rPr>
        <w:t>implementation the following:</w:t>
      </w:r>
    </w:p>
    <w:p w14:paraId="3987D972" w14:textId="31115D68" w:rsidR="003C6892" w:rsidRPr="003C6892" w:rsidRDefault="003C6892" w:rsidP="003C689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 (</w:t>
      </w:r>
      <w:r w:rsidRPr="005E41EF">
        <w:rPr>
          <w:rFonts w:ascii="Times New Roman" w:hAnsi="Times New Roman" w:cs="Times New Roman"/>
        </w:rPr>
        <w:t>matplotlib</w:t>
      </w:r>
      <w:r>
        <w:rPr>
          <w:rFonts w:ascii="Times New Roman" w:hAnsi="Times New Roman" w:cs="Times New Roman"/>
        </w:rPr>
        <w:t>, plotly, pyplot etc. )</w:t>
      </w:r>
    </w:p>
    <w:p w14:paraId="6FB253AB" w14:textId="35AC9974" w:rsidR="0001731B" w:rsidRDefault="0001731B" w:rsidP="0001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731207">
        <w:rPr>
          <w:rFonts w:ascii="Times New Roman" w:hAnsi="Times New Roman" w:cs="Times New Roman"/>
        </w:rPr>
        <w:t>TF-IDF</w:t>
      </w:r>
      <w:r>
        <w:rPr>
          <w:rFonts w:ascii="Times New Roman" w:hAnsi="Times New Roman" w:cs="Times New Roman"/>
        </w:rPr>
        <w:t xml:space="preserve"> (Term Frequency- Inverse Document Frequency)</w:t>
      </w:r>
    </w:p>
    <w:p w14:paraId="2740CBE5" w14:textId="77777777" w:rsidR="0001731B" w:rsidRDefault="0001731B" w:rsidP="0001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LDA (Topic Modeling)</w:t>
      </w:r>
    </w:p>
    <w:p w14:paraId="7BDAE4EF" w14:textId="77777777" w:rsidR="0001731B" w:rsidRDefault="0001731B" w:rsidP="0001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NLTK- NER (Named Entity Recognition)</w:t>
      </w:r>
    </w:p>
    <w:p w14:paraId="178D8F60" w14:textId="77777777" w:rsidR="0001731B" w:rsidRDefault="0001731B" w:rsidP="0001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NLTK- POS (Part of Speech) Tagging </w:t>
      </w:r>
    </w:p>
    <w:p w14:paraId="2CC214BE" w14:textId="77777777" w:rsidR="0001731B" w:rsidRDefault="0001731B" w:rsidP="0001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 and Polarity</w:t>
      </w:r>
    </w:p>
    <w:p w14:paraId="2CA27FB6" w14:textId="77777777" w:rsidR="0001731B" w:rsidRDefault="0001731B" w:rsidP="0001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GloVe</w:t>
      </w:r>
      <w:proofErr w:type="spellEnd"/>
      <w:r>
        <w:rPr>
          <w:rFonts w:ascii="Times New Roman" w:hAnsi="Times New Roman" w:cs="Times New Roman"/>
        </w:rPr>
        <w:t xml:space="preserve"> Embeddings</w:t>
      </w:r>
    </w:p>
    <w:p w14:paraId="5F3B5FB8" w14:textId="156D858C" w:rsidR="00485812" w:rsidRPr="00D7294A" w:rsidRDefault="0001731B" w:rsidP="00C92F8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Word2Vec Embeddings</w:t>
      </w:r>
    </w:p>
    <w:sectPr w:rsidR="00485812" w:rsidRPr="00D7294A" w:rsidSect="0004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97476"/>
    <w:multiLevelType w:val="multilevel"/>
    <w:tmpl w:val="1D56F1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2C3FB3"/>
    <w:multiLevelType w:val="multilevel"/>
    <w:tmpl w:val="027C95CC"/>
    <w:lvl w:ilvl="0">
      <w:start w:val="1"/>
      <w:numFmt w:val="decimal"/>
      <w:lvlText w:val="1.1.%1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B2A7AD6"/>
    <w:multiLevelType w:val="hybridMultilevel"/>
    <w:tmpl w:val="5E42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35CA4"/>
    <w:multiLevelType w:val="multilevel"/>
    <w:tmpl w:val="2DC89C0A"/>
    <w:lvl w:ilvl="0">
      <w:start w:val="5"/>
      <w:numFmt w:val="decimal"/>
      <w:lvlText w:val="1.1.%1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CB11FAE"/>
    <w:multiLevelType w:val="multilevel"/>
    <w:tmpl w:val="C76648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E2760D"/>
    <w:multiLevelType w:val="hybridMultilevel"/>
    <w:tmpl w:val="40488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65A97"/>
    <w:multiLevelType w:val="hybridMultilevel"/>
    <w:tmpl w:val="D9DEA746"/>
    <w:lvl w:ilvl="0" w:tplc="B15227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4E2C90"/>
    <w:multiLevelType w:val="hybridMultilevel"/>
    <w:tmpl w:val="A2E6EBFE"/>
    <w:lvl w:ilvl="0" w:tplc="662289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279C4"/>
    <w:multiLevelType w:val="multilevel"/>
    <w:tmpl w:val="027C95CC"/>
    <w:lvl w:ilvl="0">
      <w:start w:val="1"/>
      <w:numFmt w:val="decimal"/>
      <w:lvlText w:val="1.1.%1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BE01ABC"/>
    <w:multiLevelType w:val="multilevel"/>
    <w:tmpl w:val="E3722982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721AC"/>
    <w:multiLevelType w:val="hybridMultilevel"/>
    <w:tmpl w:val="019E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A3C76"/>
    <w:multiLevelType w:val="hybridMultilevel"/>
    <w:tmpl w:val="3D88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95A3B"/>
    <w:multiLevelType w:val="hybridMultilevel"/>
    <w:tmpl w:val="C1880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22643"/>
    <w:multiLevelType w:val="multilevel"/>
    <w:tmpl w:val="56789AD0"/>
    <w:lvl w:ilvl="0">
      <w:start w:val="1"/>
      <w:numFmt w:val="decimal"/>
      <w:lvlText w:val="1.2.%1"/>
      <w:lvlJc w:val="right"/>
      <w:pPr>
        <w:ind w:left="144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216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252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5" w15:restartNumberingAfterBreak="0">
    <w:nsid w:val="306373AA"/>
    <w:multiLevelType w:val="hybridMultilevel"/>
    <w:tmpl w:val="03427E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F3C03"/>
    <w:multiLevelType w:val="multilevel"/>
    <w:tmpl w:val="BE7E927C"/>
    <w:lvl w:ilvl="0">
      <w:start w:val="1"/>
      <w:numFmt w:val="none"/>
      <w:lvlText w:val="1.1.5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D48237D"/>
    <w:multiLevelType w:val="multilevel"/>
    <w:tmpl w:val="CB44A8DC"/>
    <w:lvl w:ilvl="0">
      <w:start w:val="1"/>
      <w:numFmt w:val="decimal"/>
      <w:lvlText w:val="1.1.%1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1C48DF"/>
    <w:multiLevelType w:val="hybridMultilevel"/>
    <w:tmpl w:val="A190A8DC"/>
    <w:lvl w:ilvl="0" w:tplc="2F72A32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3407E"/>
    <w:multiLevelType w:val="hybridMultilevel"/>
    <w:tmpl w:val="D32008A8"/>
    <w:lvl w:ilvl="0" w:tplc="045CAD86">
      <w:start w:val="1"/>
      <w:numFmt w:val="decimal"/>
      <w:lvlText w:val="1.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83700"/>
    <w:multiLevelType w:val="multilevel"/>
    <w:tmpl w:val="72025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FD3080C"/>
    <w:multiLevelType w:val="hybridMultilevel"/>
    <w:tmpl w:val="3320B670"/>
    <w:lvl w:ilvl="0" w:tplc="2F9A86C4">
      <w:start w:val="1"/>
      <w:numFmt w:val="decimal"/>
      <w:lvlText w:val="2.1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02E2D10"/>
    <w:multiLevelType w:val="hybridMultilevel"/>
    <w:tmpl w:val="F9804158"/>
    <w:lvl w:ilvl="0" w:tplc="B38EE48C">
      <w:start w:val="2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72A4A"/>
    <w:multiLevelType w:val="hybridMultilevel"/>
    <w:tmpl w:val="8EF257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2E2BF6">
      <w:start w:val="1"/>
      <w:numFmt w:val="lowerLetter"/>
      <w:lvlText w:val="%3)"/>
      <w:lvlJc w:val="left"/>
      <w:pPr>
        <w:ind w:left="2340" w:hanging="36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119EF"/>
    <w:multiLevelType w:val="multilevel"/>
    <w:tmpl w:val="9D5C689E"/>
    <w:lvl w:ilvl="0">
      <w:start w:val="5"/>
      <w:numFmt w:val="decimal"/>
      <w:lvlText w:val="1.1.%1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C3C42BF"/>
    <w:multiLevelType w:val="hybridMultilevel"/>
    <w:tmpl w:val="D7CA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973A8"/>
    <w:multiLevelType w:val="multilevel"/>
    <w:tmpl w:val="6E8A260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4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543111E"/>
    <w:multiLevelType w:val="multilevel"/>
    <w:tmpl w:val="07165282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5FE165C"/>
    <w:multiLevelType w:val="multilevel"/>
    <w:tmpl w:val="027C95CC"/>
    <w:lvl w:ilvl="0">
      <w:start w:val="1"/>
      <w:numFmt w:val="decimal"/>
      <w:lvlText w:val="1.1.%1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1.1.%4"/>
      <w:lvlJc w:val="right"/>
      <w:pPr>
        <w:ind w:left="1440" w:hanging="360"/>
      </w:pPr>
      <w:rPr>
        <w:rFonts w:hint="default"/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F87EA3"/>
    <w:multiLevelType w:val="hybridMultilevel"/>
    <w:tmpl w:val="264ED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8C1C40"/>
    <w:multiLevelType w:val="hybridMultilevel"/>
    <w:tmpl w:val="ED544D3C"/>
    <w:lvl w:ilvl="0" w:tplc="50D8F170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4096E"/>
    <w:multiLevelType w:val="hybridMultilevel"/>
    <w:tmpl w:val="EF3EA648"/>
    <w:lvl w:ilvl="0" w:tplc="5C36E8A0">
      <w:start w:val="1"/>
      <w:numFmt w:val="decimal"/>
      <w:lvlText w:val="2.2.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0F3A3D"/>
    <w:multiLevelType w:val="hybridMultilevel"/>
    <w:tmpl w:val="D37A8504"/>
    <w:lvl w:ilvl="0" w:tplc="B38EE48C">
      <w:start w:val="2"/>
      <w:numFmt w:val="decimal"/>
      <w:lvlText w:val="2.%1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B23665"/>
    <w:multiLevelType w:val="multilevel"/>
    <w:tmpl w:val="3AEE12C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none"/>
      <w:lvlText w:val="1.1.1"/>
      <w:lvlJc w:val="righ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632346A"/>
    <w:multiLevelType w:val="multilevel"/>
    <w:tmpl w:val="F820A21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B6182"/>
    <w:multiLevelType w:val="hybridMultilevel"/>
    <w:tmpl w:val="808878FA"/>
    <w:lvl w:ilvl="0" w:tplc="5C36E8A0">
      <w:start w:val="1"/>
      <w:numFmt w:val="decimal"/>
      <w:lvlText w:val="2.2.%1"/>
      <w:lvlJc w:val="left"/>
      <w:pPr>
        <w:ind w:left="14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36E8A0">
      <w:start w:val="1"/>
      <w:numFmt w:val="decimal"/>
      <w:lvlText w:val="2.2.%3"/>
      <w:lvlJc w:val="left"/>
      <w:pPr>
        <w:ind w:left="2340" w:hanging="36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33"/>
  </w:num>
  <w:num w:numId="6">
    <w:abstractNumId w:val="20"/>
  </w:num>
  <w:num w:numId="7">
    <w:abstractNumId w:val="6"/>
  </w:num>
  <w:num w:numId="8">
    <w:abstractNumId w:val="15"/>
  </w:num>
  <w:num w:numId="9">
    <w:abstractNumId w:val="13"/>
  </w:num>
  <w:num w:numId="10">
    <w:abstractNumId w:val="7"/>
  </w:num>
  <w:num w:numId="11">
    <w:abstractNumId w:val="30"/>
  </w:num>
  <w:num w:numId="12">
    <w:abstractNumId w:val="26"/>
  </w:num>
  <w:num w:numId="13">
    <w:abstractNumId w:val="16"/>
  </w:num>
  <w:num w:numId="14">
    <w:abstractNumId w:val="23"/>
  </w:num>
  <w:num w:numId="15">
    <w:abstractNumId w:val="19"/>
  </w:num>
  <w:num w:numId="16">
    <w:abstractNumId w:val="9"/>
  </w:num>
  <w:num w:numId="17">
    <w:abstractNumId w:val="2"/>
  </w:num>
  <w:num w:numId="18">
    <w:abstractNumId w:val="24"/>
  </w:num>
  <w:num w:numId="19">
    <w:abstractNumId w:val="4"/>
  </w:num>
  <w:num w:numId="20">
    <w:abstractNumId w:val="8"/>
  </w:num>
  <w:num w:numId="21">
    <w:abstractNumId w:val="14"/>
  </w:num>
  <w:num w:numId="22">
    <w:abstractNumId w:val="28"/>
  </w:num>
  <w:num w:numId="23">
    <w:abstractNumId w:val="27"/>
  </w:num>
  <w:num w:numId="24">
    <w:abstractNumId w:val="1"/>
  </w:num>
  <w:num w:numId="25">
    <w:abstractNumId w:val="21"/>
  </w:num>
  <w:num w:numId="26">
    <w:abstractNumId w:val="34"/>
  </w:num>
  <w:num w:numId="27">
    <w:abstractNumId w:val="10"/>
  </w:num>
  <w:num w:numId="28">
    <w:abstractNumId w:val="17"/>
  </w:num>
  <w:num w:numId="29">
    <w:abstractNumId w:val="35"/>
  </w:num>
  <w:num w:numId="30">
    <w:abstractNumId w:val="31"/>
  </w:num>
  <w:num w:numId="31">
    <w:abstractNumId w:val="32"/>
  </w:num>
  <w:num w:numId="32">
    <w:abstractNumId w:val="22"/>
  </w:num>
  <w:num w:numId="33">
    <w:abstractNumId w:val="18"/>
  </w:num>
  <w:num w:numId="34">
    <w:abstractNumId w:val="29"/>
  </w:num>
  <w:num w:numId="35">
    <w:abstractNumId w:val="11"/>
  </w:num>
  <w:num w:numId="36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npreet Singh">
    <w15:presenceInfo w15:providerId="AD" w15:userId="S::chanpreetsingh@cmail.carleton.ca::c92ce8e5-36a9-4deb-9289-e9fa9ac622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52"/>
    <w:rsid w:val="00004957"/>
    <w:rsid w:val="0001731B"/>
    <w:rsid w:val="00021069"/>
    <w:rsid w:val="000342D9"/>
    <w:rsid w:val="00037DF4"/>
    <w:rsid w:val="00041182"/>
    <w:rsid w:val="00042853"/>
    <w:rsid w:val="00042E41"/>
    <w:rsid w:val="00043936"/>
    <w:rsid w:val="00045697"/>
    <w:rsid w:val="00045CF2"/>
    <w:rsid w:val="00046817"/>
    <w:rsid w:val="00051BEA"/>
    <w:rsid w:val="00053701"/>
    <w:rsid w:val="0006168C"/>
    <w:rsid w:val="0006442F"/>
    <w:rsid w:val="000705A7"/>
    <w:rsid w:val="00070D96"/>
    <w:rsid w:val="00073A1D"/>
    <w:rsid w:val="000746B9"/>
    <w:rsid w:val="000814A4"/>
    <w:rsid w:val="000816D4"/>
    <w:rsid w:val="00084453"/>
    <w:rsid w:val="00087552"/>
    <w:rsid w:val="0009145F"/>
    <w:rsid w:val="00091573"/>
    <w:rsid w:val="000A6357"/>
    <w:rsid w:val="000B2677"/>
    <w:rsid w:val="000C435A"/>
    <w:rsid w:val="000C62E8"/>
    <w:rsid w:val="000D312E"/>
    <w:rsid w:val="000E3FE5"/>
    <w:rsid w:val="000F155A"/>
    <w:rsid w:val="000F6F90"/>
    <w:rsid w:val="00105EB4"/>
    <w:rsid w:val="001067D2"/>
    <w:rsid w:val="00131AEB"/>
    <w:rsid w:val="0013668F"/>
    <w:rsid w:val="0015358F"/>
    <w:rsid w:val="00154730"/>
    <w:rsid w:val="00165ECA"/>
    <w:rsid w:val="0017092B"/>
    <w:rsid w:val="00176E3D"/>
    <w:rsid w:val="00177471"/>
    <w:rsid w:val="001835EB"/>
    <w:rsid w:val="001842D3"/>
    <w:rsid w:val="00191378"/>
    <w:rsid w:val="00193E52"/>
    <w:rsid w:val="001A08C7"/>
    <w:rsid w:val="001A09E1"/>
    <w:rsid w:val="001A4904"/>
    <w:rsid w:val="001A5CCB"/>
    <w:rsid w:val="001B0ED5"/>
    <w:rsid w:val="001D17CB"/>
    <w:rsid w:val="001D1C70"/>
    <w:rsid w:val="001D6E6C"/>
    <w:rsid w:val="001E44D9"/>
    <w:rsid w:val="001E4ADD"/>
    <w:rsid w:val="001E6A55"/>
    <w:rsid w:val="001F0012"/>
    <w:rsid w:val="00201BB6"/>
    <w:rsid w:val="00204A37"/>
    <w:rsid w:val="00212AE4"/>
    <w:rsid w:val="0023319B"/>
    <w:rsid w:val="002346A3"/>
    <w:rsid w:val="002401F0"/>
    <w:rsid w:val="0024699A"/>
    <w:rsid w:val="00250E5A"/>
    <w:rsid w:val="00251EAF"/>
    <w:rsid w:val="00260598"/>
    <w:rsid w:val="00296681"/>
    <w:rsid w:val="00297A6E"/>
    <w:rsid w:val="002A07F4"/>
    <w:rsid w:val="002A785A"/>
    <w:rsid w:val="002B041B"/>
    <w:rsid w:val="002B6D79"/>
    <w:rsid w:val="002B7939"/>
    <w:rsid w:val="002B7AE6"/>
    <w:rsid w:val="002D290C"/>
    <w:rsid w:val="002D6DE3"/>
    <w:rsid w:val="002E5BAF"/>
    <w:rsid w:val="002F17CE"/>
    <w:rsid w:val="002F4B39"/>
    <w:rsid w:val="00313DD3"/>
    <w:rsid w:val="00320AF0"/>
    <w:rsid w:val="003224A5"/>
    <w:rsid w:val="0033127A"/>
    <w:rsid w:val="003453EC"/>
    <w:rsid w:val="003525EA"/>
    <w:rsid w:val="0035433A"/>
    <w:rsid w:val="00355984"/>
    <w:rsid w:val="003573BD"/>
    <w:rsid w:val="00372540"/>
    <w:rsid w:val="003862BF"/>
    <w:rsid w:val="003912ED"/>
    <w:rsid w:val="003B3903"/>
    <w:rsid w:val="003C086D"/>
    <w:rsid w:val="003C09E7"/>
    <w:rsid w:val="003C4166"/>
    <w:rsid w:val="003C52A0"/>
    <w:rsid w:val="003C6892"/>
    <w:rsid w:val="003E0F35"/>
    <w:rsid w:val="003E11C2"/>
    <w:rsid w:val="003E3E71"/>
    <w:rsid w:val="003F0F45"/>
    <w:rsid w:val="003F3605"/>
    <w:rsid w:val="003F3A17"/>
    <w:rsid w:val="00412C27"/>
    <w:rsid w:val="00417168"/>
    <w:rsid w:val="00421792"/>
    <w:rsid w:val="00426E6B"/>
    <w:rsid w:val="004314FA"/>
    <w:rsid w:val="0043307E"/>
    <w:rsid w:val="00451E81"/>
    <w:rsid w:val="004628C4"/>
    <w:rsid w:val="00471304"/>
    <w:rsid w:val="00471389"/>
    <w:rsid w:val="004763A7"/>
    <w:rsid w:val="00477732"/>
    <w:rsid w:val="00481B95"/>
    <w:rsid w:val="00485812"/>
    <w:rsid w:val="00493B03"/>
    <w:rsid w:val="00496CA4"/>
    <w:rsid w:val="004A00C3"/>
    <w:rsid w:val="004A0E36"/>
    <w:rsid w:val="004A0E3E"/>
    <w:rsid w:val="004A47D1"/>
    <w:rsid w:val="004C5987"/>
    <w:rsid w:val="004C635E"/>
    <w:rsid w:val="004D69E4"/>
    <w:rsid w:val="004F1983"/>
    <w:rsid w:val="004F7186"/>
    <w:rsid w:val="00523D06"/>
    <w:rsid w:val="0053164D"/>
    <w:rsid w:val="00536DBA"/>
    <w:rsid w:val="005412E8"/>
    <w:rsid w:val="00561C93"/>
    <w:rsid w:val="00581C9A"/>
    <w:rsid w:val="0059789D"/>
    <w:rsid w:val="00597F3A"/>
    <w:rsid w:val="005A41C5"/>
    <w:rsid w:val="005B3C11"/>
    <w:rsid w:val="005B4C0B"/>
    <w:rsid w:val="005B62BD"/>
    <w:rsid w:val="005C4B3D"/>
    <w:rsid w:val="005D235D"/>
    <w:rsid w:val="005D2812"/>
    <w:rsid w:val="005D307A"/>
    <w:rsid w:val="005D6E2C"/>
    <w:rsid w:val="005E29BD"/>
    <w:rsid w:val="005E2D46"/>
    <w:rsid w:val="005E41EF"/>
    <w:rsid w:val="005F2217"/>
    <w:rsid w:val="00607CEB"/>
    <w:rsid w:val="00610D69"/>
    <w:rsid w:val="00612115"/>
    <w:rsid w:val="00612751"/>
    <w:rsid w:val="00613407"/>
    <w:rsid w:val="006313E8"/>
    <w:rsid w:val="0063284A"/>
    <w:rsid w:val="0063312D"/>
    <w:rsid w:val="0063621D"/>
    <w:rsid w:val="006521DE"/>
    <w:rsid w:val="006540C1"/>
    <w:rsid w:val="006544BB"/>
    <w:rsid w:val="0065617B"/>
    <w:rsid w:val="006645E2"/>
    <w:rsid w:val="0067124C"/>
    <w:rsid w:val="00675E00"/>
    <w:rsid w:val="00682FDF"/>
    <w:rsid w:val="006874C4"/>
    <w:rsid w:val="006876FF"/>
    <w:rsid w:val="006A16A3"/>
    <w:rsid w:val="006B5A63"/>
    <w:rsid w:val="006B5FCD"/>
    <w:rsid w:val="006C0083"/>
    <w:rsid w:val="006C0360"/>
    <w:rsid w:val="006C1A93"/>
    <w:rsid w:val="006C68C7"/>
    <w:rsid w:val="006D6AAD"/>
    <w:rsid w:val="006E2FF0"/>
    <w:rsid w:val="007278DA"/>
    <w:rsid w:val="00731207"/>
    <w:rsid w:val="00753C0B"/>
    <w:rsid w:val="00761156"/>
    <w:rsid w:val="00763BCD"/>
    <w:rsid w:val="00765B15"/>
    <w:rsid w:val="00787BAA"/>
    <w:rsid w:val="00797AB6"/>
    <w:rsid w:val="007B2291"/>
    <w:rsid w:val="007B29EC"/>
    <w:rsid w:val="007B7D84"/>
    <w:rsid w:val="007C15A9"/>
    <w:rsid w:val="007C42C0"/>
    <w:rsid w:val="007C444F"/>
    <w:rsid w:val="007D0551"/>
    <w:rsid w:val="007E1345"/>
    <w:rsid w:val="007E5AB4"/>
    <w:rsid w:val="007F1724"/>
    <w:rsid w:val="007F389A"/>
    <w:rsid w:val="0080162D"/>
    <w:rsid w:val="0080258C"/>
    <w:rsid w:val="00811FA9"/>
    <w:rsid w:val="00817E19"/>
    <w:rsid w:val="00826449"/>
    <w:rsid w:val="008268E0"/>
    <w:rsid w:val="00832440"/>
    <w:rsid w:val="00840263"/>
    <w:rsid w:val="00840A30"/>
    <w:rsid w:val="00845347"/>
    <w:rsid w:val="00850145"/>
    <w:rsid w:val="00870E73"/>
    <w:rsid w:val="008751CA"/>
    <w:rsid w:val="00875E89"/>
    <w:rsid w:val="008830B8"/>
    <w:rsid w:val="00885340"/>
    <w:rsid w:val="0089025D"/>
    <w:rsid w:val="00891F76"/>
    <w:rsid w:val="008951ED"/>
    <w:rsid w:val="0089650C"/>
    <w:rsid w:val="008A6AF8"/>
    <w:rsid w:val="008B57AE"/>
    <w:rsid w:val="008C2450"/>
    <w:rsid w:val="008C27F2"/>
    <w:rsid w:val="008C2BF3"/>
    <w:rsid w:val="008C5ABF"/>
    <w:rsid w:val="008D1047"/>
    <w:rsid w:val="008D1710"/>
    <w:rsid w:val="008E0E44"/>
    <w:rsid w:val="008E0F4A"/>
    <w:rsid w:val="008E2E4D"/>
    <w:rsid w:val="008E3825"/>
    <w:rsid w:val="008F0496"/>
    <w:rsid w:val="008F15F3"/>
    <w:rsid w:val="008F3E64"/>
    <w:rsid w:val="00901D61"/>
    <w:rsid w:val="00902826"/>
    <w:rsid w:val="00906D18"/>
    <w:rsid w:val="00907616"/>
    <w:rsid w:val="009215A3"/>
    <w:rsid w:val="00923497"/>
    <w:rsid w:val="00936AC6"/>
    <w:rsid w:val="00945403"/>
    <w:rsid w:val="009534E3"/>
    <w:rsid w:val="009542A0"/>
    <w:rsid w:val="00957B29"/>
    <w:rsid w:val="00957D1F"/>
    <w:rsid w:val="009729DB"/>
    <w:rsid w:val="0097741D"/>
    <w:rsid w:val="009847AD"/>
    <w:rsid w:val="00986EDC"/>
    <w:rsid w:val="00997095"/>
    <w:rsid w:val="009A4F0A"/>
    <w:rsid w:val="009A6168"/>
    <w:rsid w:val="009C1D3E"/>
    <w:rsid w:val="009C463D"/>
    <w:rsid w:val="009C6369"/>
    <w:rsid w:val="009D7987"/>
    <w:rsid w:val="009E0350"/>
    <w:rsid w:val="009F0ED7"/>
    <w:rsid w:val="009F3719"/>
    <w:rsid w:val="009F76A8"/>
    <w:rsid w:val="00A1050E"/>
    <w:rsid w:val="00A220C2"/>
    <w:rsid w:val="00A22255"/>
    <w:rsid w:val="00A243CF"/>
    <w:rsid w:val="00A250C6"/>
    <w:rsid w:val="00A37B5E"/>
    <w:rsid w:val="00A41F56"/>
    <w:rsid w:val="00A43FD8"/>
    <w:rsid w:val="00A535D2"/>
    <w:rsid w:val="00A54C22"/>
    <w:rsid w:val="00A65412"/>
    <w:rsid w:val="00A6762E"/>
    <w:rsid w:val="00A74296"/>
    <w:rsid w:val="00AC0366"/>
    <w:rsid w:val="00AC6BDC"/>
    <w:rsid w:val="00AD4251"/>
    <w:rsid w:val="00AE2085"/>
    <w:rsid w:val="00AE28FB"/>
    <w:rsid w:val="00AE358D"/>
    <w:rsid w:val="00B14FDE"/>
    <w:rsid w:val="00B212E2"/>
    <w:rsid w:val="00B41346"/>
    <w:rsid w:val="00B477BD"/>
    <w:rsid w:val="00B531B3"/>
    <w:rsid w:val="00B74652"/>
    <w:rsid w:val="00B751C2"/>
    <w:rsid w:val="00B941DF"/>
    <w:rsid w:val="00BA018E"/>
    <w:rsid w:val="00BA421F"/>
    <w:rsid w:val="00BB3CC2"/>
    <w:rsid w:val="00BB3E17"/>
    <w:rsid w:val="00BB5BAB"/>
    <w:rsid w:val="00BC5649"/>
    <w:rsid w:val="00BD5890"/>
    <w:rsid w:val="00BE2CFE"/>
    <w:rsid w:val="00BE517A"/>
    <w:rsid w:val="00C14307"/>
    <w:rsid w:val="00C347B3"/>
    <w:rsid w:val="00C41933"/>
    <w:rsid w:val="00C472D6"/>
    <w:rsid w:val="00C63C4A"/>
    <w:rsid w:val="00C911C5"/>
    <w:rsid w:val="00C92F84"/>
    <w:rsid w:val="00CA1E6D"/>
    <w:rsid w:val="00CA6A44"/>
    <w:rsid w:val="00CD488D"/>
    <w:rsid w:val="00CE4211"/>
    <w:rsid w:val="00CF12BE"/>
    <w:rsid w:val="00D05511"/>
    <w:rsid w:val="00D25D40"/>
    <w:rsid w:val="00D34564"/>
    <w:rsid w:val="00D50799"/>
    <w:rsid w:val="00D572CF"/>
    <w:rsid w:val="00D66E90"/>
    <w:rsid w:val="00D70272"/>
    <w:rsid w:val="00D7294A"/>
    <w:rsid w:val="00D7340A"/>
    <w:rsid w:val="00D8754F"/>
    <w:rsid w:val="00D913D4"/>
    <w:rsid w:val="00D95BDE"/>
    <w:rsid w:val="00D9605C"/>
    <w:rsid w:val="00DA0D2E"/>
    <w:rsid w:val="00DA29AA"/>
    <w:rsid w:val="00DA3CE4"/>
    <w:rsid w:val="00DA44C9"/>
    <w:rsid w:val="00DA5021"/>
    <w:rsid w:val="00DA7194"/>
    <w:rsid w:val="00DB0DEB"/>
    <w:rsid w:val="00DC088D"/>
    <w:rsid w:val="00DC3233"/>
    <w:rsid w:val="00DC528B"/>
    <w:rsid w:val="00DE28AC"/>
    <w:rsid w:val="00DE40D8"/>
    <w:rsid w:val="00DE6F72"/>
    <w:rsid w:val="00DF5E76"/>
    <w:rsid w:val="00DF6054"/>
    <w:rsid w:val="00E0009A"/>
    <w:rsid w:val="00E0136C"/>
    <w:rsid w:val="00E05D24"/>
    <w:rsid w:val="00E101BE"/>
    <w:rsid w:val="00E2210F"/>
    <w:rsid w:val="00E23A3B"/>
    <w:rsid w:val="00E30CA4"/>
    <w:rsid w:val="00E338F8"/>
    <w:rsid w:val="00E373D0"/>
    <w:rsid w:val="00E37AE0"/>
    <w:rsid w:val="00E5700E"/>
    <w:rsid w:val="00E71356"/>
    <w:rsid w:val="00E76ABE"/>
    <w:rsid w:val="00E834B0"/>
    <w:rsid w:val="00EA1D46"/>
    <w:rsid w:val="00EB4FA4"/>
    <w:rsid w:val="00EB539C"/>
    <w:rsid w:val="00ED3578"/>
    <w:rsid w:val="00EE2A9E"/>
    <w:rsid w:val="00EE4452"/>
    <w:rsid w:val="00EE4912"/>
    <w:rsid w:val="00EF0139"/>
    <w:rsid w:val="00EF30E8"/>
    <w:rsid w:val="00EF500C"/>
    <w:rsid w:val="00EF6526"/>
    <w:rsid w:val="00F001FA"/>
    <w:rsid w:val="00F003D6"/>
    <w:rsid w:val="00F0402D"/>
    <w:rsid w:val="00F04981"/>
    <w:rsid w:val="00F1295B"/>
    <w:rsid w:val="00F13E4F"/>
    <w:rsid w:val="00F14D10"/>
    <w:rsid w:val="00F154E7"/>
    <w:rsid w:val="00F156E0"/>
    <w:rsid w:val="00F15B08"/>
    <w:rsid w:val="00F21523"/>
    <w:rsid w:val="00F3782E"/>
    <w:rsid w:val="00F52D44"/>
    <w:rsid w:val="00F6391A"/>
    <w:rsid w:val="00F67222"/>
    <w:rsid w:val="00F708D9"/>
    <w:rsid w:val="00F82B4A"/>
    <w:rsid w:val="00F83C43"/>
    <w:rsid w:val="00FA1AD6"/>
    <w:rsid w:val="00FA5656"/>
    <w:rsid w:val="00FA66B8"/>
    <w:rsid w:val="00FB6ECA"/>
    <w:rsid w:val="00FE1BD4"/>
    <w:rsid w:val="00FE4956"/>
    <w:rsid w:val="00FE53DA"/>
    <w:rsid w:val="00FE5B64"/>
    <w:rsid w:val="00FF19F2"/>
    <w:rsid w:val="00FF50E1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B2E06"/>
  <w15:chartTrackingRefBased/>
  <w15:docId w15:val="{B29D2412-BA7A-0443-AAF8-CD278B50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4"/>
    <w:basedOn w:val="TableNormal"/>
    <w:rsid w:val="005A41C5"/>
    <w:pPr>
      <w:tabs>
        <w:tab w:val="center" w:pos="6030"/>
      </w:tabs>
      <w:spacing w:line="276" w:lineRule="auto"/>
      <w:ind w:right="-45"/>
      <w:jc w:val="both"/>
    </w:pPr>
    <w:rPr>
      <w:rFonts w:ascii="Times" w:eastAsia="Times" w:hAnsi="Times" w:cs="Times"/>
      <w:sz w:val="22"/>
      <w:szCs w:val="22"/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668F"/>
    <w:pPr>
      <w:tabs>
        <w:tab w:val="center" w:pos="6030"/>
      </w:tabs>
      <w:spacing w:line="276" w:lineRule="auto"/>
      <w:ind w:right="-45"/>
      <w:jc w:val="both"/>
    </w:pPr>
    <w:rPr>
      <w:rFonts w:ascii="Times" w:eastAsia="Times" w:hAnsi="Times" w:cs="Times"/>
      <w:sz w:val="22"/>
      <w:szCs w:val="22"/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612115"/>
    <w:pPr>
      <w:tabs>
        <w:tab w:val="center" w:pos="6030"/>
      </w:tabs>
      <w:spacing w:line="276" w:lineRule="auto"/>
      <w:ind w:right="-45"/>
      <w:jc w:val="both"/>
    </w:pPr>
    <w:rPr>
      <w:rFonts w:ascii="Times" w:eastAsia="Times" w:hAnsi="Times" w:cs="Times"/>
      <w:sz w:val="22"/>
      <w:szCs w:val="22"/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9215A3"/>
    <w:pPr>
      <w:tabs>
        <w:tab w:val="center" w:pos="6030"/>
      </w:tabs>
      <w:spacing w:line="276" w:lineRule="auto"/>
      <w:ind w:right="-45"/>
      <w:jc w:val="both"/>
    </w:pPr>
    <w:rPr>
      <w:rFonts w:ascii="Times" w:eastAsia="Times" w:hAnsi="Times" w:cs="Times"/>
      <w:sz w:val="22"/>
      <w:szCs w:val="22"/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1207"/>
    <w:pPr>
      <w:ind w:left="720"/>
      <w:contextualSpacing/>
    </w:pPr>
  </w:style>
  <w:style w:type="table" w:styleId="TableGrid">
    <w:name w:val="Table Grid"/>
    <w:basedOn w:val="TableNormal"/>
    <w:uiPriority w:val="39"/>
    <w:rsid w:val="00041182"/>
    <w:pPr>
      <w:tabs>
        <w:tab w:val="center" w:pos="6030"/>
      </w:tabs>
      <w:ind w:right="-45"/>
      <w:jc w:val="both"/>
    </w:pPr>
    <w:rPr>
      <w:rFonts w:ascii="Times" w:eastAsia="Times" w:hAnsi="Times" w:cs="Times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Chanpreet Singh</cp:lastModifiedBy>
  <cp:revision>2</cp:revision>
  <dcterms:created xsi:type="dcterms:W3CDTF">2020-06-04T01:38:00Z</dcterms:created>
  <dcterms:modified xsi:type="dcterms:W3CDTF">2020-06-04T01:38:00Z</dcterms:modified>
</cp:coreProperties>
</file>